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B2130" w14:textId="17E3FDDE" w:rsidR="00BD6CEF" w:rsidRPr="00B56B47" w:rsidRDefault="00592777" w:rsidP="00B56B47">
      <w:pPr>
        <w:pStyle w:val="Heading1"/>
        <w:jc w:val="center"/>
        <w:rPr>
          <w:b/>
          <w:bCs/>
        </w:rPr>
      </w:pPr>
      <w:r w:rsidRPr="00B56B47">
        <w:rPr>
          <w:b/>
          <w:bCs/>
        </w:rPr>
        <w:t>Dan Boddington</w:t>
      </w:r>
    </w:p>
    <w:p w14:paraId="4EA57D05" w14:textId="49F6F96A" w:rsidR="00BD6CEF" w:rsidRDefault="00FC6DD5" w:rsidP="00B56B47">
      <w:pPr>
        <w:jc w:val="center"/>
        <w:rPr>
          <w:rFonts w:ascii="Arial" w:eastAsia="Arial" w:hAnsi="Arial" w:cs="Arial"/>
          <w:sz w:val="22"/>
          <w:szCs w:val="22"/>
        </w:rPr>
      </w:pPr>
      <w:r>
        <w:rPr>
          <w:rFonts w:ascii="Arial" w:hAnsi="Arial"/>
          <w:sz w:val="22"/>
          <w:szCs w:val="22"/>
        </w:rPr>
        <w:t>L: Reading</w:t>
      </w:r>
      <w:r w:rsidR="00A00DCA">
        <w:rPr>
          <w:rFonts w:ascii="Arial" w:hAnsi="Arial"/>
          <w:sz w:val="22"/>
          <w:szCs w:val="22"/>
        </w:rPr>
        <w:t>, UK</w:t>
      </w:r>
      <w:r>
        <w:rPr>
          <w:rFonts w:ascii="Arial" w:hAnsi="Arial"/>
          <w:sz w:val="22"/>
          <w:szCs w:val="22"/>
        </w:rPr>
        <w:t xml:space="preserve"> </w:t>
      </w:r>
      <w:r w:rsidR="00B56B47">
        <w:rPr>
          <w:rFonts w:ascii="Arial" w:hAnsi="Arial"/>
          <w:sz w:val="22"/>
          <w:szCs w:val="22"/>
        </w:rPr>
        <w:t>| T:</w:t>
      </w:r>
      <w:r w:rsidR="00B56B47">
        <w:rPr>
          <w:rFonts w:ascii="Arial" w:eastAsia="Arial" w:hAnsi="Arial" w:cs="Arial"/>
          <w:sz w:val="22"/>
          <w:szCs w:val="22"/>
        </w:rPr>
        <w:t xml:space="preserve"> </w:t>
      </w:r>
      <w:r w:rsidR="00592777">
        <w:rPr>
          <w:rFonts w:ascii="Arial" w:eastAsia="Arial" w:hAnsi="Arial" w:cs="Arial"/>
          <w:sz w:val="22"/>
          <w:szCs w:val="22"/>
        </w:rPr>
        <w:t>+44</w:t>
      </w:r>
      <w:r w:rsidR="00B56B47">
        <w:rPr>
          <w:rFonts w:ascii="Arial" w:eastAsia="Arial" w:hAnsi="Arial" w:cs="Arial"/>
          <w:sz w:val="22"/>
          <w:szCs w:val="22"/>
        </w:rPr>
        <w:t xml:space="preserve"> </w:t>
      </w:r>
      <w:r w:rsidR="00592777">
        <w:rPr>
          <w:rFonts w:ascii="Arial" w:hAnsi="Arial"/>
          <w:sz w:val="22"/>
          <w:szCs w:val="22"/>
        </w:rPr>
        <w:t>7788</w:t>
      </w:r>
      <w:r w:rsidR="00B56B47">
        <w:rPr>
          <w:rFonts w:ascii="Arial" w:hAnsi="Arial"/>
          <w:sz w:val="22"/>
          <w:szCs w:val="22"/>
        </w:rPr>
        <w:t xml:space="preserve"> </w:t>
      </w:r>
      <w:r w:rsidR="00592777">
        <w:rPr>
          <w:rFonts w:ascii="Arial" w:hAnsi="Arial"/>
          <w:sz w:val="22"/>
          <w:szCs w:val="22"/>
        </w:rPr>
        <w:t>101411</w:t>
      </w:r>
      <w:r w:rsidR="00B56B47">
        <w:rPr>
          <w:rFonts w:ascii="Arial" w:hAnsi="Arial"/>
          <w:sz w:val="22"/>
          <w:szCs w:val="22"/>
        </w:rPr>
        <w:t xml:space="preserve"> | </w:t>
      </w:r>
      <w:r w:rsidR="00204418">
        <w:rPr>
          <w:rFonts w:ascii="Arial" w:hAnsi="Arial"/>
          <w:sz w:val="22"/>
          <w:szCs w:val="22"/>
        </w:rPr>
        <w:t xml:space="preserve">e: </w:t>
      </w:r>
      <w:hyperlink r:id="rId10" w:history="1">
        <w:r w:rsidR="00454E87" w:rsidRPr="00EF35A0">
          <w:rPr>
            <w:rStyle w:val="Hyperlink"/>
            <w:rFonts w:ascii="Arial" w:eastAsia="Arial" w:hAnsi="Arial" w:cs="Arial"/>
            <w:sz w:val="22"/>
            <w:szCs w:val="22"/>
          </w:rPr>
          <w:t>danielcgboddington@gmail.com</w:t>
        </w:r>
      </w:hyperlink>
      <w:r w:rsidR="00B56B47">
        <w:rPr>
          <w:rFonts w:ascii="Arial" w:eastAsia="Arial" w:hAnsi="Arial" w:cs="Arial"/>
          <w:sz w:val="22"/>
          <w:szCs w:val="22"/>
        </w:rPr>
        <w:t xml:space="preserve"> </w:t>
      </w:r>
      <w:r w:rsidR="00087718">
        <w:rPr>
          <w:rFonts w:ascii="Arial" w:eastAsia="Arial" w:hAnsi="Arial" w:cs="Arial"/>
          <w:sz w:val="22"/>
          <w:szCs w:val="22"/>
        </w:rPr>
        <w:t xml:space="preserve">W: </w:t>
      </w:r>
      <w:r w:rsidR="00B56B47">
        <w:rPr>
          <w:rFonts w:ascii="Arial" w:eastAsia="Arial" w:hAnsi="Arial" w:cs="Arial"/>
          <w:sz w:val="22"/>
          <w:szCs w:val="22"/>
        </w:rPr>
        <w:t>danb13.github.io</w:t>
      </w:r>
    </w:p>
    <w:p w14:paraId="3466A452" w14:textId="1C3BA924" w:rsidR="00B56B47" w:rsidRPr="00B56B47" w:rsidRDefault="00B56B47" w:rsidP="00087718">
      <w:pPr>
        <w:pStyle w:val="Heading2"/>
        <w:jc w:val="center"/>
        <w:rPr>
          <w:rFonts w:eastAsia="Arial"/>
        </w:rPr>
      </w:pPr>
      <w:r w:rsidRPr="00B56B47">
        <w:rPr>
          <w:rFonts w:eastAsia="Arial"/>
        </w:rPr>
        <w:t>Summary</w:t>
      </w:r>
    </w:p>
    <w:p w14:paraId="1577EC39" w14:textId="77777777" w:rsidR="0054722F" w:rsidRDefault="001C0202" w:rsidP="001C0202">
      <w:pPr>
        <w:pStyle w:val="Heading2A"/>
        <w:jc w:val="both"/>
        <w:rPr>
          <w:rFonts w:ascii="Arial" w:hAnsi="Arial"/>
          <w:b w:val="0"/>
          <w:bCs w:val="0"/>
          <w:sz w:val="22"/>
          <w:szCs w:val="22"/>
        </w:rPr>
      </w:pPr>
      <w:r w:rsidRPr="001C0202">
        <w:rPr>
          <w:rFonts w:ascii="Arial" w:hAnsi="Arial"/>
          <w:b w:val="0"/>
          <w:bCs w:val="0"/>
          <w:sz w:val="22"/>
          <w:szCs w:val="22"/>
        </w:rPr>
        <w:t>A product manager with a high agency personality, delivering measurable and impactful outcomes whilst maintaining high levels of customer satisfaction.</w:t>
      </w:r>
    </w:p>
    <w:p w14:paraId="7F20E2DD" w14:textId="76BDB6FA" w:rsidR="001C0202" w:rsidRPr="001C0202" w:rsidRDefault="001C0202" w:rsidP="001C0202">
      <w:pPr>
        <w:pStyle w:val="Heading2A"/>
        <w:jc w:val="both"/>
        <w:rPr>
          <w:rFonts w:ascii="Arial" w:hAnsi="Arial"/>
          <w:b w:val="0"/>
          <w:bCs w:val="0"/>
          <w:sz w:val="22"/>
          <w:szCs w:val="22"/>
        </w:rPr>
      </w:pPr>
      <w:r w:rsidRPr="001C0202">
        <w:rPr>
          <w:rFonts w:ascii="Arial" w:hAnsi="Arial"/>
          <w:b w:val="0"/>
          <w:bCs w:val="0"/>
          <w:sz w:val="22"/>
          <w:szCs w:val="22"/>
        </w:rPr>
        <w:t xml:space="preserve">My robust set of personal values crafted from an elite sports background in the Great Britain rowing development team are easily transferred and applied to product management.  </w:t>
      </w:r>
      <w:r w:rsidR="00914FE5" w:rsidRPr="001C0202">
        <w:rPr>
          <w:rFonts w:ascii="Arial" w:hAnsi="Arial"/>
          <w:b w:val="0"/>
          <w:bCs w:val="0"/>
          <w:sz w:val="22"/>
          <w:szCs w:val="22"/>
        </w:rPr>
        <w:t>It is</w:t>
      </w:r>
      <w:r w:rsidRPr="001C0202">
        <w:rPr>
          <w:rFonts w:ascii="Arial" w:hAnsi="Arial"/>
          <w:b w:val="0"/>
          <w:bCs w:val="0"/>
          <w:sz w:val="22"/>
          <w:szCs w:val="22"/>
        </w:rPr>
        <w:t xml:space="preserve"> no secret to me, sweat, tears and persistence pays off</w:t>
      </w:r>
      <w:r w:rsidR="00914FE5">
        <w:rPr>
          <w:rFonts w:ascii="Arial" w:hAnsi="Arial"/>
          <w:b w:val="0"/>
          <w:bCs w:val="0"/>
          <w:sz w:val="22"/>
          <w:szCs w:val="22"/>
        </w:rPr>
        <w:t>.</w:t>
      </w:r>
    </w:p>
    <w:p w14:paraId="2CAE16DC" w14:textId="77777777" w:rsidR="001C0202" w:rsidRPr="001C0202" w:rsidRDefault="001C0202" w:rsidP="001C0202">
      <w:pPr>
        <w:pStyle w:val="Heading2A"/>
        <w:jc w:val="both"/>
        <w:rPr>
          <w:rFonts w:ascii="Arial" w:hAnsi="Arial"/>
          <w:b w:val="0"/>
          <w:bCs w:val="0"/>
          <w:sz w:val="22"/>
          <w:szCs w:val="22"/>
        </w:rPr>
      </w:pPr>
      <w:r w:rsidRPr="001C0202">
        <w:rPr>
          <w:rFonts w:ascii="Arial" w:hAnsi="Arial"/>
          <w:b w:val="0"/>
          <w:bCs w:val="0"/>
          <w:sz w:val="22"/>
          <w:szCs w:val="22"/>
        </w:rPr>
        <w:t>Discipline, an outcome-driven focus and an ability to confront the hard facts, means I can quickly identify a problem, and execute a successful plan.  I own it. I want to see it finish and I want it to succeed.</w:t>
      </w:r>
    </w:p>
    <w:p w14:paraId="4CFBBAED" w14:textId="52214ACB" w:rsidR="001C0202" w:rsidRPr="001C0202" w:rsidRDefault="001C0202" w:rsidP="001C0202">
      <w:pPr>
        <w:pStyle w:val="Heading2A"/>
        <w:jc w:val="both"/>
        <w:rPr>
          <w:rFonts w:ascii="Arial" w:hAnsi="Arial"/>
          <w:b w:val="0"/>
          <w:bCs w:val="0"/>
          <w:sz w:val="22"/>
          <w:szCs w:val="22"/>
        </w:rPr>
      </w:pPr>
      <w:r w:rsidRPr="18E118A3">
        <w:rPr>
          <w:rFonts w:ascii="Arial" w:hAnsi="Arial"/>
          <w:b w:val="0"/>
          <w:bCs w:val="0"/>
          <w:sz w:val="22"/>
          <w:szCs w:val="22"/>
        </w:rPr>
        <w:t xml:space="preserve">Experience developing strategic relationships with third party vendors, </w:t>
      </w:r>
      <w:r w:rsidR="6C73AB78" w:rsidRPr="18E118A3">
        <w:rPr>
          <w:rFonts w:ascii="Arial" w:hAnsi="Arial"/>
          <w:b w:val="0"/>
          <w:bCs w:val="0"/>
          <w:sz w:val="22"/>
          <w:szCs w:val="22"/>
        </w:rPr>
        <w:t>serving</w:t>
      </w:r>
      <w:r w:rsidRPr="18E118A3">
        <w:rPr>
          <w:rFonts w:ascii="Arial" w:hAnsi="Arial"/>
          <w:b w:val="0"/>
          <w:bCs w:val="0"/>
          <w:sz w:val="22"/>
          <w:szCs w:val="22"/>
        </w:rPr>
        <w:t xml:space="preserve"> customer needs,</w:t>
      </w:r>
      <w:r w:rsidR="49E60315" w:rsidRPr="18E118A3">
        <w:rPr>
          <w:rFonts w:ascii="Arial" w:hAnsi="Arial"/>
          <w:b w:val="0"/>
          <w:bCs w:val="0"/>
          <w:sz w:val="22"/>
          <w:szCs w:val="22"/>
        </w:rPr>
        <w:t xml:space="preserve"> </w:t>
      </w:r>
      <w:r w:rsidRPr="18E118A3">
        <w:rPr>
          <w:rFonts w:ascii="Arial" w:hAnsi="Arial"/>
          <w:b w:val="0"/>
          <w:bCs w:val="0"/>
          <w:sz w:val="22"/>
          <w:szCs w:val="22"/>
        </w:rPr>
        <w:t>return</w:t>
      </w:r>
      <w:r w:rsidR="5E9D049E" w:rsidRPr="18E118A3">
        <w:rPr>
          <w:rFonts w:ascii="Arial" w:hAnsi="Arial"/>
          <w:b w:val="0"/>
          <w:bCs w:val="0"/>
          <w:sz w:val="22"/>
          <w:szCs w:val="22"/>
        </w:rPr>
        <w:t>ing</w:t>
      </w:r>
      <w:r w:rsidRPr="18E118A3">
        <w:rPr>
          <w:rFonts w:ascii="Arial" w:hAnsi="Arial"/>
          <w:b w:val="0"/>
          <w:bCs w:val="0"/>
          <w:sz w:val="22"/>
          <w:szCs w:val="22"/>
        </w:rPr>
        <w:t xml:space="preserve"> value to key </w:t>
      </w:r>
      <w:proofErr w:type="gramStart"/>
      <w:r w:rsidRPr="18E118A3">
        <w:rPr>
          <w:rFonts w:ascii="Arial" w:hAnsi="Arial"/>
          <w:b w:val="0"/>
          <w:bCs w:val="0"/>
          <w:sz w:val="22"/>
          <w:szCs w:val="22"/>
        </w:rPr>
        <w:t>stakeholders</w:t>
      </w:r>
      <w:proofErr w:type="gramEnd"/>
      <w:r w:rsidRPr="18E118A3">
        <w:rPr>
          <w:rFonts w:ascii="Arial" w:hAnsi="Arial"/>
          <w:b w:val="0"/>
          <w:bCs w:val="0"/>
          <w:sz w:val="22"/>
          <w:szCs w:val="22"/>
        </w:rPr>
        <w:t xml:space="preserve"> and launching new products to market.</w:t>
      </w:r>
    </w:p>
    <w:p w14:paraId="78132E95" w14:textId="703EE9CA" w:rsidR="00032F29" w:rsidRDefault="001C0202" w:rsidP="001C0202">
      <w:pPr>
        <w:pStyle w:val="Heading2A"/>
        <w:jc w:val="both"/>
        <w:rPr>
          <w:rFonts w:ascii="Arial" w:hAnsi="Arial"/>
          <w:b w:val="0"/>
          <w:bCs w:val="0"/>
          <w:sz w:val="22"/>
          <w:szCs w:val="22"/>
        </w:rPr>
      </w:pPr>
      <w:r w:rsidRPr="001C0202">
        <w:rPr>
          <w:rFonts w:ascii="Arial" w:hAnsi="Arial"/>
          <w:b w:val="0"/>
          <w:bCs w:val="0"/>
          <w:sz w:val="22"/>
          <w:szCs w:val="22"/>
        </w:rPr>
        <w:t>I thrive on building a winning team, based on trust, transparency and clear objectives using communication and leadership skills to empower everyone in the cross-functional team to consistently achieve the shared goal.</w:t>
      </w:r>
    </w:p>
    <w:p w14:paraId="0E22A1FD" w14:textId="525CD30E" w:rsidR="00E82C72" w:rsidRDefault="00E82C72" w:rsidP="00E82C72">
      <w:pPr>
        <w:pStyle w:val="Heading2"/>
        <w:jc w:val="center"/>
      </w:pPr>
      <w:r>
        <w:t>SKILLS</w:t>
      </w:r>
    </w:p>
    <w:p w14:paraId="5777B38E" w14:textId="77777777" w:rsidR="0071605F" w:rsidRDefault="0071605F" w:rsidP="00E82C72">
      <w:pPr>
        <w:numPr>
          <w:ilvl w:val="0"/>
          <w:numId w:val="2"/>
        </w:numPr>
        <w:suppressAutoHyphens/>
        <w:rPr>
          <w:rFonts w:ascii="Arial" w:hAnsi="Arial"/>
          <w:sz w:val="22"/>
          <w:szCs w:val="22"/>
        </w:rPr>
        <w:sectPr w:rsidR="0071605F" w:rsidSect="00F92B81">
          <w:footerReference w:type="default" r:id="rId11"/>
          <w:type w:val="continuous"/>
          <w:pgSz w:w="11900" w:h="16840"/>
          <w:pgMar w:top="720" w:right="720" w:bottom="720" w:left="720" w:header="709" w:footer="709" w:gutter="0"/>
          <w:cols w:space="720"/>
          <w:docGrid w:linePitch="272"/>
        </w:sectPr>
      </w:pPr>
    </w:p>
    <w:p w14:paraId="35D27411" w14:textId="3D361FB1" w:rsidR="007075B5" w:rsidRDefault="007075B5" w:rsidP="00E82C72">
      <w:pPr>
        <w:numPr>
          <w:ilvl w:val="0"/>
          <w:numId w:val="2"/>
        </w:numPr>
        <w:suppressAutoHyphens/>
        <w:rPr>
          <w:rFonts w:ascii="Arial" w:hAnsi="Arial"/>
          <w:sz w:val="22"/>
          <w:szCs w:val="22"/>
        </w:rPr>
      </w:pPr>
      <w:r>
        <w:rPr>
          <w:rFonts w:ascii="Arial" w:hAnsi="Arial"/>
          <w:sz w:val="22"/>
          <w:szCs w:val="22"/>
        </w:rPr>
        <w:t>Agile/S</w:t>
      </w:r>
      <w:r w:rsidR="00BC59E4">
        <w:rPr>
          <w:rFonts w:ascii="Arial" w:hAnsi="Arial"/>
          <w:sz w:val="22"/>
          <w:szCs w:val="22"/>
        </w:rPr>
        <w:t>crum</w:t>
      </w:r>
      <w:r w:rsidR="001F09BD">
        <w:rPr>
          <w:rFonts w:ascii="Arial" w:hAnsi="Arial"/>
          <w:sz w:val="22"/>
          <w:szCs w:val="22"/>
        </w:rPr>
        <w:t xml:space="preserve"> development</w:t>
      </w:r>
    </w:p>
    <w:p w14:paraId="7A806CA7" w14:textId="55AC7B02" w:rsidR="00BC59E4" w:rsidRDefault="00BC59E4" w:rsidP="00E82C72">
      <w:pPr>
        <w:numPr>
          <w:ilvl w:val="0"/>
          <w:numId w:val="2"/>
        </w:numPr>
        <w:suppressAutoHyphens/>
        <w:rPr>
          <w:rFonts w:ascii="Arial" w:hAnsi="Arial"/>
          <w:sz w:val="22"/>
          <w:szCs w:val="22"/>
        </w:rPr>
      </w:pPr>
      <w:r>
        <w:rPr>
          <w:rFonts w:ascii="Arial" w:hAnsi="Arial"/>
          <w:sz w:val="22"/>
          <w:szCs w:val="22"/>
        </w:rPr>
        <w:t>Strategic Planning</w:t>
      </w:r>
    </w:p>
    <w:p w14:paraId="54F7F03D" w14:textId="33E8815F" w:rsidR="00BC59E4" w:rsidRDefault="00BC59E4" w:rsidP="00E82C72">
      <w:pPr>
        <w:numPr>
          <w:ilvl w:val="0"/>
          <w:numId w:val="2"/>
        </w:numPr>
        <w:suppressAutoHyphens/>
        <w:rPr>
          <w:rFonts w:ascii="Arial" w:hAnsi="Arial"/>
          <w:sz w:val="22"/>
          <w:szCs w:val="22"/>
        </w:rPr>
      </w:pPr>
      <w:r>
        <w:rPr>
          <w:rFonts w:ascii="Arial" w:hAnsi="Arial"/>
          <w:sz w:val="22"/>
          <w:szCs w:val="22"/>
        </w:rPr>
        <w:t>Internal &amp; external stakeholder management</w:t>
      </w:r>
    </w:p>
    <w:p w14:paraId="087CFAA6" w14:textId="43AD2A9D" w:rsidR="00E82C72" w:rsidRDefault="00E82C72" w:rsidP="00E82C72">
      <w:pPr>
        <w:numPr>
          <w:ilvl w:val="0"/>
          <w:numId w:val="2"/>
        </w:numPr>
        <w:suppressAutoHyphens/>
        <w:rPr>
          <w:rFonts w:ascii="Arial" w:hAnsi="Arial"/>
          <w:sz w:val="22"/>
          <w:szCs w:val="22"/>
        </w:rPr>
      </w:pPr>
      <w:r>
        <w:rPr>
          <w:rFonts w:ascii="Arial" w:hAnsi="Arial"/>
          <w:sz w:val="22"/>
          <w:szCs w:val="22"/>
        </w:rPr>
        <w:t>Jira</w:t>
      </w:r>
      <w:r w:rsidR="003F6CDE">
        <w:rPr>
          <w:rFonts w:ascii="Arial" w:hAnsi="Arial"/>
          <w:sz w:val="22"/>
          <w:szCs w:val="22"/>
        </w:rPr>
        <w:t xml:space="preserve">, </w:t>
      </w:r>
      <w:r>
        <w:rPr>
          <w:rFonts w:ascii="Arial" w:hAnsi="Arial"/>
          <w:sz w:val="22"/>
          <w:szCs w:val="22"/>
        </w:rPr>
        <w:t>Confluence</w:t>
      </w:r>
      <w:r w:rsidR="003F6CDE">
        <w:rPr>
          <w:rFonts w:ascii="Arial" w:hAnsi="Arial"/>
          <w:sz w:val="22"/>
          <w:szCs w:val="22"/>
        </w:rPr>
        <w:t xml:space="preserve">, </w:t>
      </w:r>
      <w:r w:rsidR="001404EE">
        <w:rPr>
          <w:rFonts w:ascii="Arial" w:hAnsi="Arial"/>
          <w:sz w:val="22"/>
          <w:szCs w:val="22"/>
        </w:rPr>
        <w:t>Elasticsearch</w:t>
      </w:r>
      <w:r w:rsidR="00454E87">
        <w:rPr>
          <w:rFonts w:ascii="Arial" w:hAnsi="Arial"/>
          <w:sz w:val="22"/>
          <w:szCs w:val="22"/>
        </w:rPr>
        <w:t>, Salesforce</w:t>
      </w:r>
      <w:r w:rsidR="00A91E97">
        <w:rPr>
          <w:rFonts w:ascii="Arial" w:hAnsi="Arial"/>
          <w:sz w:val="22"/>
          <w:szCs w:val="22"/>
        </w:rPr>
        <w:t xml:space="preserve"> </w:t>
      </w:r>
    </w:p>
    <w:p w14:paraId="546A85A5" w14:textId="0C83863C" w:rsidR="0086621F" w:rsidRPr="00E82C72" w:rsidRDefault="004500A2" w:rsidP="00E82C72">
      <w:pPr>
        <w:numPr>
          <w:ilvl w:val="0"/>
          <w:numId w:val="2"/>
        </w:numPr>
        <w:suppressAutoHyphens/>
        <w:rPr>
          <w:rFonts w:ascii="Arial" w:hAnsi="Arial"/>
          <w:sz w:val="22"/>
          <w:szCs w:val="22"/>
        </w:rPr>
      </w:pPr>
      <w:r>
        <w:rPr>
          <w:rFonts w:ascii="Arial" w:hAnsi="Arial"/>
          <w:sz w:val="22"/>
          <w:szCs w:val="22"/>
        </w:rPr>
        <w:t xml:space="preserve">New product launch </w:t>
      </w:r>
      <w:r w:rsidR="00563297">
        <w:rPr>
          <w:rFonts w:ascii="Arial" w:hAnsi="Arial"/>
          <w:sz w:val="22"/>
          <w:szCs w:val="22"/>
        </w:rPr>
        <w:t>&amp;</w:t>
      </w:r>
      <w:r>
        <w:rPr>
          <w:rFonts w:ascii="Arial" w:hAnsi="Arial"/>
          <w:sz w:val="22"/>
          <w:szCs w:val="22"/>
        </w:rPr>
        <w:t xml:space="preserve"> training</w:t>
      </w:r>
    </w:p>
    <w:p w14:paraId="7E44931F" w14:textId="65FD54C8" w:rsidR="00E82C72" w:rsidRPr="00E82C72" w:rsidRDefault="00E82C72" w:rsidP="00E82C72">
      <w:pPr>
        <w:numPr>
          <w:ilvl w:val="0"/>
          <w:numId w:val="2"/>
        </w:numPr>
        <w:rPr>
          <w:rFonts w:ascii="Arial" w:hAnsi="Arial" w:cs="Arial"/>
          <w:sz w:val="22"/>
          <w:szCs w:val="22"/>
        </w:rPr>
      </w:pPr>
      <w:r w:rsidRPr="00D340F0">
        <w:rPr>
          <w:rFonts w:ascii="Arial" w:hAnsi="Arial"/>
          <w:sz w:val="22"/>
          <w:szCs w:val="22"/>
        </w:rPr>
        <w:t xml:space="preserve">Programming basic software using Python, </w:t>
      </w:r>
      <w:proofErr w:type="gramStart"/>
      <w:r w:rsidRPr="00D340F0">
        <w:rPr>
          <w:rFonts w:ascii="Arial" w:hAnsi="Arial"/>
          <w:sz w:val="22"/>
          <w:szCs w:val="22"/>
        </w:rPr>
        <w:t>C#</w:t>
      </w:r>
      <w:proofErr w:type="gramEnd"/>
      <w:r w:rsidRPr="00D340F0">
        <w:rPr>
          <w:rFonts w:ascii="Arial" w:hAnsi="Arial"/>
          <w:sz w:val="22"/>
          <w:szCs w:val="22"/>
        </w:rPr>
        <w:t xml:space="preserve"> and markup languages (HTML, CSS, </w:t>
      </w:r>
      <w:proofErr w:type="spellStart"/>
      <w:r w:rsidRPr="00D340F0">
        <w:rPr>
          <w:rFonts w:ascii="Arial" w:hAnsi="Arial"/>
          <w:sz w:val="22"/>
          <w:szCs w:val="22"/>
        </w:rPr>
        <w:t>Javascript</w:t>
      </w:r>
      <w:proofErr w:type="spellEnd"/>
      <w:r w:rsidRPr="00D340F0">
        <w:rPr>
          <w:rFonts w:ascii="Arial" w:hAnsi="Arial"/>
          <w:sz w:val="22"/>
          <w:szCs w:val="22"/>
        </w:rPr>
        <w:t xml:space="preserve"> </w:t>
      </w:r>
      <w:r w:rsidRPr="00D340F0">
        <w:rPr>
          <w:rFonts w:ascii="Arial" w:hAnsi="Arial" w:cs="Arial"/>
          <w:sz w:val="22"/>
          <w:szCs w:val="22"/>
        </w:rPr>
        <w:t>LaTeX</w:t>
      </w:r>
      <w:r>
        <w:rPr>
          <w:rFonts w:ascii="Arial" w:hAnsi="Arial" w:cs="Arial"/>
          <w:sz w:val="22"/>
          <w:szCs w:val="22"/>
        </w:rPr>
        <w:t xml:space="preserve">). </w:t>
      </w:r>
    </w:p>
    <w:p w14:paraId="1DBB63DD" w14:textId="79EADCF2" w:rsidR="00E82C72" w:rsidRDefault="00E82C72" w:rsidP="00E82C72">
      <w:pPr>
        <w:numPr>
          <w:ilvl w:val="0"/>
          <w:numId w:val="2"/>
        </w:numPr>
        <w:rPr>
          <w:rFonts w:ascii="Arial" w:hAnsi="Arial" w:cs="Arial"/>
          <w:sz w:val="22"/>
          <w:szCs w:val="22"/>
        </w:rPr>
      </w:pPr>
      <w:r>
        <w:rPr>
          <w:rFonts w:ascii="Arial" w:hAnsi="Arial" w:cs="Arial"/>
          <w:sz w:val="22"/>
          <w:szCs w:val="22"/>
        </w:rPr>
        <w:t xml:space="preserve">Public </w:t>
      </w:r>
      <w:r w:rsidR="00AC7041">
        <w:rPr>
          <w:rFonts w:ascii="Arial" w:hAnsi="Arial" w:cs="Arial"/>
          <w:sz w:val="22"/>
          <w:szCs w:val="22"/>
        </w:rPr>
        <w:t>speaking</w:t>
      </w:r>
    </w:p>
    <w:p w14:paraId="4EA08EE1" w14:textId="643DF9E8" w:rsidR="00E82C72" w:rsidRDefault="00E82C72" w:rsidP="00E82C72">
      <w:pPr>
        <w:numPr>
          <w:ilvl w:val="0"/>
          <w:numId w:val="2"/>
        </w:numPr>
        <w:rPr>
          <w:rFonts w:ascii="Arial" w:hAnsi="Arial" w:cs="Arial"/>
          <w:sz w:val="22"/>
          <w:szCs w:val="22"/>
        </w:rPr>
      </w:pPr>
      <w:r>
        <w:rPr>
          <w:rFonts w:ascii="Arial" w:hAnsi="Arial" w:cs="Arial"/>
          <w:sz w:val="22"/>
          <w:szCs w:val="22"/>
        </w:rPr>
        <w:t xml:space="preserve">Data </w:t>
      </w:r>
      <w:r w:rsidR="00EB7B9A">
        <w:rPr>
          <w:rFonts w:ascii="Arial" w:hAnsi="Arial" w:cs="Arial"/>
          <w:sz w:val="22"/>
          <w:szCs w:val="22"/>
        </w:rPr>
        <w:t>analysis</w:t>
      </w:r>
    </w:p>
    <w:p w14:paraId="1F919A86" w14:textId="47A64CDA" w:rsidR="0071605F" w:rsidRPr="005F7AB2" w:rsidRDefault="005F7AB2" w:rsidP="00E82C72">
      <w:pPr>
        <w:numPr>
          <w:ilvl w:val="0"/>
          <w:numId w:val="2"/>
        </w:numPr>
        <w:rPr>
          <w:rFonts w:ascii="Arial" w:hAnsi="Arial" w:cs="Arial"/>
          <w:sz w:val="22"/>
          <w:szCs w:val="22"/>
        </w:rPr>
        <w:sectPr w:rsidR="0071605F" w:rsidRPr="005F7AB2" w:rsidSect="008D633D">
          <w:type w:val="continuous"/>
          <w:pgSz w:w="11900" w:h="16840"/>
          <w:pgMar w:top="720" w:right="720" w:bottom="720" w:left="720" w:header="709" w:footer="709" w:gutter="0"/>
          <w:cols w:num="2" w:space="720"/>
          <w:docGrid w:linePitch="272"/>
        </w:sectPr>
      </w:pPr>
      <w:r>
        <w:rPr>
          <w:rFonts w:ascii="Arial" w:hAnsi="Arial" w:cs="Arial"/>
          <w:sz w:val="22"/>
          <w:szCs w:val="22"/>
        </w:rPr>
        <w:t>Presenting</w:t>
      </w:r>
      <w:r w:rsidR="00CC665A">
        <w:rPr>
          <w:rFonts w:ascii="Arial" w:hAnsi="Arial" w:cs="Arial"/>
          <w:sz w:val="22"/>
          <w:szCs w:val="22"/>
        </w:rPr>
        <w:t xml:space="preserve"> complex ideas simply</w:t>
      </w:r>
    </w:p>
    <w:p w14:paraId="4D161611" w14:textId="4560772D" w:rsidR="003C0802" w:rsidRPr="00E3598F" w:rsidRDefault="00592777" w:rsidP="005F7AB2">
      <w:pPr>
        <w:pStyle w:val="Heading2"/>
        <w:jc w:val="center"/>
      </w:pPr>
      <w:r w:rsidRPr="00E3598F">
        <w:t>Experience</w:t>
      </w:r>
    </w:p>
    <w:p w14:paraId="5AB3EFD6" w14:textId="107EEE8E" w:rsidR="00E3598F" w:rsidRDefault="00E3598F" w:rsidP="00E3598F">
      <w:pPr>
        <w:pStyle w:val="Heading3"/>
        <w:jc w:val="right"/>
      </w:pPr>
      <w:r w:rsidRPr="00577320">
        <w:rPr>
          <w:b/>
          <w:bCs/>
        </w:rPr>
        <w:t>StarLeaf</w:t>
      </w:r>
      <w:r>
        <w:br/>
      </w:r>
      <w:r w:rsidRPr="00AB7B57">
        <w:t xml:space="preserve">November 2016 </w:t>
      </w:r>
      <w:r>
        <w:t>–</w:t>
      </w:r>
      <w:r w:rsidRPr="00AB7B57">
        <w:t xml:space="preserve"> Present</w:t>
      </w:r>
    </w:p>
    <w:p w14:paraId="0442BA58" w14:textId="123F2840" w:rsidR="00E3598F" w:rsidRPr="00AB7B57" w:rsidRDefault="003C0802" w:rsidP="00F92B81">
      <w:pPr>
        <w:pStyle w:val="Heading6"/>
      </w:pPr>
      <w:r w:rsidRPr="00ED74BE">
        <w:rPr>
          <w:b/>
          <w:bCs/>
        </w:rPr>
        <w:t>Product Manager</w:t>
      </w:r>
      <w:r w:rsidR="00E3598F">
        <w:br/>
      </w:r>
      <w:r>
        <w:t xml:space="preserve">July 2019 </w:t>
      </w:r>
      <w:r w:rsidR="00F968D0">
        <w:t>–</w:t>
      </w:r>
      <w:r>
        <w:t xml:space="preserve"> Present</w:t>
      </w:r>
    </w:p>
    <w:p w14:paraId="73FEE3AD" w14:textId="1D13D2C9" w:rsidR="00C85E2B" w:rsidRPr="00C85E2B" w:rsidRDefault="00C85E2B" w:rsidP="00C607E9">
      <w:pPr>
        <w:pStyle w:val="Heading2A"/>
        <w:rPr>
          <w:rFonts w:ascii="Arial" w:eastAsia="Arial" w:hAnsi="Arial" w:cs="Arial"/>
          <w:sz w:val="22"/>
          <w:szCs w:val="22"/>
        </w:rPr>
      </w:pPr>
    </w:p>
    <w:p w14:paraId="7D9EBE49" w14:textId="189B03B9" w:rsidR="000342C8" w:rsidRPr="00C607E9" w:rsidRDefault="00606360" w:rsidP="001C7E89">
      <w:pPr>
        <w:pStyle w:val="Heading2A"/>
        <w:numPr>
          <w:ilvl w:val="0"/>
          <w:numId w:val="5"/>
        </w:numPr>
        <w:rPr>
          <w:rFonts w:ascii="Arial" w:eastAsia="Arial" w:hAnsi="Arial" w:cs="Arial"/>
          <w:sz w:val="22"/>
          <w:szCs w:val="22"/>
        </w:rPr>
      </w:pPr>
      <w:r>
        <w:rPr>
          <w:rFonts w:ascii="Arial" w:eastAsia="Arial" w:hAnsi="Arial" w:cs="Arial"/>
          <w:b w:val="0"/>
          <w:sz w:val="22"/>
          <w:szCs w:val="22"/>
        </w:rPr>
        <w:t>Identified an opportunity to upsell to an existing market segment. Developed a strategic relationship with a 3</w:t>
      </w:r>
      <w:r w:rsidRPr="00606360">
        <w:rPr>
          <w:rFonts w:ascii="Arial" w:eastAsia="Arial" w:hAnsi="Arial" w:cs="Arial"/>
          <w:b w:val="0"/>
          <w:sz w:val="22"/>
          <w:szCs w:val="22"/>
          <w:vertAlign w:val="superscript"/>
        </w:rPr>
        <w:t>rd</w:t>
      </w:r>
      <w:r>
        <w:rPr>
          <w:rFonts w:ascii="Arial" w:eastAsia="Arial" w:hAnsi="Arial" w:cs="Arial"/>
          <w:b w:val="0"/>
          <w:sz w:val="22"/>
          <w:szCs w:val="22"/>
        </w:rPr>
        <w:t xml:space="preserve"> party </w:t>
      </w:r>
      <w:r w:rsidR="005837F8">
        <w:rPr>
          <w:rFonts w:ascii="Arial" w:eastAsia="Arial" w:hAnsi="Arial" w:cs="Arial"/>
          <w:b w:val="0"/>
          <w:sz w:val="22"/>
          <w:szCs w:val="22"/>
        </w:rPr>
        <w:t xml:space="preserve">software vendor in an adjacent market segment, agreed pricing strategy and took product </w:t>
      </w:r>
      <w:r w:rsidR="00007B22">
        <w:rPr>
          <w:rFonts w:ascii="Arial" w:eastAsia="Arial" w:hAnsi="Arial" w:cs="Arial"/>
          <w:b w:val="0"/>
          <w:sz w:val="22"/>
          <w:szCs w:val="22"/>
        </w:rPr>
        <w:t xml:space="preserve">to </w:t>
      </w:r>
      <w:r w:rsidR="005837F8">
        <w:rPr>
          <w:rFonts w:ascii="Arial" w:eastAsia="Arial" w:hAnsi="Arial" w:cs="Arial"/>
          <w:b w:val="0"/>
          <w:sz w:val="22"/>
          <w:szCs w:val="22"/>
        </w:rPr>
        <w:t>market</w:t>
      </w:r>
      <w:r w:rsidR="00B85C05">
        <w:rPr>
          <w:rFonts w:ascii="Arial" w:eastAsia="Arial" w:hAnsi="Arial" w:cs="Arial"/>
          <w:b w:val="0"/>
          <w:sz w:val="22"/>
          <w:szCs w:val="22"/>
        </w:rPr>
        <w:t>.  Net dollar retention increased from 127% to 136%</w:t>
      </w:r>
      <w:r w:rsidR="001E1C06">
        <w:rPr>
          <w:rFonts w:ascii="Arial" w:eastAsia="Arial" w:hAnsi="Arial" w:cs="Arial"/>
          <w:b w:val="0"/>
          <w:sz w:val="22"/>
          <w:szCs w:val="22"/>
        </w:rPr>
        <w:t xml:space="preserve"> </w:t>
      </w:r>
      <w:r w:rsidR="00B1491A">
        <w:rPr>
          <w:rFonts w:ascii="Arial" w:eastAsia="Arial" w:hAnsi="Arial" w:cs="Arial"/>
          <w:b w:val="0"/>
          <w:sz w:val="22"/>
          <w:szCs w:val="22"/>
        </w:rPr>
        <w:t>in the first 6 months</w:t>
      </w:r>
      <w:r w:rsidR="001E1C06">
        <w:rPr>
          <w:rFonts w:ascii="Arial" w:eastAsia="Arial" w:hAnsi="Arial" w:cs="Arial"/>
          <w:b w:val="0"/>
          <w:sz w:val="22"/>
          <w:szCs w:val="22"/>
        </w:rPr>
        <w:t>, by increas</w:t>
      </w:r>
      <w:r w:rsidR="00DE3087">
        <w:rPr>
          <w:rFonts w:ascii="Arial" w:eastAsia="Arial" w:hAnsi="Arial" w:cs="Arial"/>
          <w:b w:val="0"/>
          <w:sz w:val="22"/>
          <w:szCs w:val="22"/>
        </w:rPr>
        <w:t>ing</w:t>
      </w:r>
      <w:r w:rsidR="001E1C06">
        <w:rPr>
          <w:rFonts w:ascii="Arial" w:eastAsia="Arial" w:hAnsi="Arial" w:cs="Arial"/>
          <w:b w:val="0"/>
          <w:sz w:val="22"/>
          <w:szCs w:val="22"/>
        </w:rPr>
        <w:t xml:space="preserve"> the upsell/upgrade opportunities </w:t>
      </w:r>
      <w:r w:rsidR="00DE3087">
        <w:rPr>
          <w:rFonts w:ascii="Arial" w:eastAsia="Arial" w:hAnsi="Arial" w:cs="Arial"/>
          <w:b w:val="0"/>
          <w:sz w:val="22"/>
          <w:szCs w:val="22"/>
        </w:rPr>
        <w:t>and decreasing churn of customers in this target market segment.</w:t>
      </w:r>
    </w:p>
    <w:p w14:paraId="437DD9B7" w14:textId="75D88C38" w:rsidR="00C607E9" w:rsidRPr="000342C8" w:rsidRDefault="00C607E9" w:rsidP="001C7E89">
      <w:pPr>
        <w:pStyle w:val="Heading2A"/>
        <w:numPr>
          <w:ilvl w:val="0"/>
          <w:numId w:val="5"/>
        </w:numPr>
        <w:rPr>
          <w:rFonts w:ascii="Arial" w:eastAsia="Arial" w:hAnsi="Arial" w:cs="Arial"/>
          <w:sz w:val="22"/>
          <w:szCs w:val="22"/>
        </w:rPr>
      </w:pPr>
      <w:r>
        <w:rPr>
          <w:rFonts w:ascii="Arial" w:eastAsia="Arial" w:hAnsi="Arial" w:cs="Arial"/>
          <w:b w:val="0"/>
          <w:sz w:val="22"/>
          <w:szCs w:val="22"/>
        </w:rPr>
        <w:t>Lead a cross functional team of 15</w:t>
      </w:r>
      <w:r w:rsidR="002F64E8">
        <w:rPr>
          <w:rFonts w:ascii="Arial" w:eastAsia="Arial" w:hAnsi="Arial" w:cs="Arial"/>
          <w:b w:val="0"/>
          <w:sz w:val="22"/>
          <w:szCs w:val="22"/>
        </w:rPr>
        <w:t>,</w:t>
      </w:r>
      <w:r>
        <w:rPr>
          <w:rFonts w:ascii="Arial" w:eastAsia="Arial" w:hAnsi="Arial" w:cs="Arial"/>
          <w:b w:val="0"/>
          <w:sz w:val="22"/>
          <w:szCs w:val="22"/>
        </w:rPr>
        <w:t xml:space="preserve"> responsible for B-to-B SaaS desktop and mobile applications (Windows, Mac, Android, iO</w:t>
      </w:r>
      <w:r w:rsidR="007E503B">
        <w:rPr>
          <w:rFonts w:ascii="Arial" w:eastAsia="Arial" w:hAnsi="Arial" w:cs="Arial"/>
          <w:b w:val="0"/>
          <w:sz w:val="22"/>
          <w:szCs w:val="22"/>
        </w:rPr>
        <w:t>S</w:t>
      </w:r>
      <w:r>
        <w:rPr>
          <w:rFonts w:ascii="Arial" w:eastAsia="Arial" w:hAnsi="Arial" w:cs="Arial"/>
          <w:b w:val="0"/>
          <w:sz w:val="22"/>
          <w:szCs w:val="22"/>
        </w:rPr>
        <w:t>)</w:t>
      </w:r>
      <w:r w:rsidR="002F64E8">
        <w:rPr>
          <w:rFonts w:ascii="Arial" w:eastAsia="Arial" w:hAnsi="Arial" w:cs="Arial"/>
          <w:b w:val="0"/>
          <w:sz w:val="22"/>
          <w:szCs w:val="22"/>
        </w:rPr>
        <w:t>.</w:t>
      </w:r>
      <w:r>
        <w:rPr>
          <w:rFonts w:ascii="Arial" w:eastAsia="Arial" w:hAnsi="Arial" w:cs="Arial"/>
          <w:b w:val="0"/>
          <w:sz w:val="22"/>
          <w:szCs w:val="22"/>
        </w:rPr>
        <w:t xml:space="preserve"> Improved the team velocity by 150% and decreased the time to market by on average 36% over 7 months</w:t>
      </w:r>
      <w:r w:rsidR="002F64E8">
        <w:rPr>
          <w:rFonts w:ascii="Arial" w:eastAsia="Arial" w:hAnsi="Arial" w:cs="Arial"/>
          <w:b w:val="0"/>
          <w:sz w:val="22"/>
          <w:szCs w:val="22"/>
        </w:rPr>
        <w:t>. Achieved</w:t>
      </w:r>
      <w:r>
        <w:rPr>
          <w:rFonts w:ascii="Arial" w:eastAsia="Arial" w:hAnsi="Arial" w:cs="Arial"/>
          <w:b w:val="0"/>
          <w:sz w:val="22"/>
          <w:szCs w:val="22"/>
        </w:rPr>
        <w:t xml:space="preserve"> by implementing Scrum development methodology, </w:t>
      </w:r>
      <w:r>
        <w:rPr>
          <w:rFonts w:ascii="Arial" w:eastAsia="Arial" w:hAnsi="Arial" w:cs="Arial"/>
          <w:b w:val="0"/>
          <w:sz w:val="22"/>
          <w:szCs w:val="22"/>
        </w:rPr>
        <w:lastRenderedPageBreak/>
        <w:t>ensuring all items in the product and sprint backlog were clearly defined, action</w:t>
      </w:r>
      <w:r w:rsidR="00337EA4">
        <w:rPr>
          <w:rFonts w:ascii="Arial" w:eastAsia="Arial" w:hAnsi="Arial" w:cs="Arial"/>
          <w:b w:val="0"/>
          <w:sz w:val="22"/>
          <w:szCs w:val="22"/>
        </w:rPr>
        <w:t>ing</w:t>
      </w:r>
      <w:r>
        <w:rPr>
          <w:rFonts w:ascii="Arial" w:eastAsia="Arial" w:hAnsi="Arial" w:cs="Arial"/>
          <w:b w:val="0"/>
          <w:sz w:val="22"/>
          <w:szCs w:val="22"/>
        </w:rPr>
        <w:t xml:space="preserve"> improvements in the retrospective and robustly prioritising the product backlog.</w:t>
      </w:r>
    </w:p>
    <w:p w14:paraId="0F9775E0" w14:textId="6F7B8AD1" w:rsidR="00DC3E1B" w:rsidRPr="00DC3E1B" w:rsidRDefault="00D26867" w:rsidP="00F11EC9">
      <w:pPr>
        <w:pStyle w:val="Heading2A"/>
        <w:numPr>
          <w:ilvl w:val="0"/>
          <w:numId w:val="5"/>
        </w:numPr>
        <w:rPr>
          <w:rFonts w:ascii="Arial" w:eastAsia="Arial" w:hAnsi="Arial" w:cs="Arial"/>
          <w:sz w:val="22"/>
          <w:szCs w:val="22"/>
        </w:rPr>
      </w:pPr>
      <w:r>
        <w:rPr>
          <w:rFonts w:ascii="Arial" w:eastAsia="Arial" w:hAnsi="Arial" w:cs="Arial"/>
          <w:b w:val="0"/>
          <w:sz w:val="22"/>
          <w:szCs w:val="22"/>
        </w:rPr>
        <w:t xml:space="preserve">Performed </w:t>
      </w:r>
      <w:r w:rsidR="00C73F5B">
        <w:rPr>
          <w:rFonts w:ascii="Arial" w:eastAsia="Arial" w:hAnsi="Arial" w:cs="Arial"/>
          <w:b w:val="0"/>
          <w:sz w:val="22"/>
          <w:szCs w:val="22"/>
        </w:rPr>
        <w:t>a gap analysis</w:t>
      </w:r>
      <w:r w:rsidR="00D71FF3">
        <w:rPr>
          <w:rFonts w:ascii="Arial" w:eastAsia="Arial" w:hAnsi="Arial" w:cs="Arial"/>
          <w:b w:val="0"/>
          <w:sz w:val="22"/>
          <w:szCs w:val="22"/>
        </w:rPr>
        <w:t xml:space="preserve"> of </w:t>
      </w:r>
      <w:r w:rsidR="00213ECA">
        <w:rPr>
          <w:rFonts w:ascii="Arial" w:eastAsia="Arial" w:hAnsi="Arial" w:cs="Arial"/>
          <w:b w:val="0"/>
          <w:sz w:val="22"/>
          <w:szCs w:val="22"/>
        </w:rPr>
        <w:t>first</w:t>
      </w:r>
      <w:ins w:id="0" w:author="Kieran Boddington" w:date="2021-08-09T14:53:00Z">
        <w:r w:rsidR="002A6473">
          <w:rPr>
            <w:rFonts w:ascii="Arial" w:eastAsia="Arial" w:hAnsi="Arial" w:cs="Arial"/>
            <w:b w:val="0"/>
            <w:sz w:val="22"/>
            <w:szCs w:val="22"/>
          </w:rPr>
          <w:t>-</w:t>
        </w:r>
      </w:ins>
      <w:del w:id="1" w:author="Kieran Boddington" w:date="2021-08-09T14:53:00Z">
        <w:r w:rsidR="00213ECA" w:rsidDel="002A6473">
          <w:rPr>
            <w:rFonts w:ascii="Arial" w:eastAsia="Arial" w:hAnsi="Arial" w:cs="Arial"/>
            <w:b w:val="0"/>
            <w:sz w:val="22"/>
            <w:szCs w:val="22"/>
          </w:rPr>
          <w:delText xml:space="preserve"> </w:delText>
        </w:r>
      </w:del>
      <w:r w:rsidR="001E705F">
        <w:rPr>
          <w:rFonts w:ascii="Arial" w:eastAsia="Arial" w:hAnsi="Arial" w:cs="Arial"/>
          <w:b w:val="0"/>
          <w:sz w:val="22"/>
          <w:szCs w:val="22"/>
        </w:rPr>
        <w:t xml:space="preserve">time </w:t>
      </w:r>
      <w:r w:rsidR="00213ECA">
        <w:rPr>
          <w:rFonts w:ascii="Arial" w:eastAsia="Arial" w:hAnsi="Arial" w:cs="Arial"/>
          <w:b w:val="0"/>
          <w:sz w:val="22"/>
          <w:szCs w:val="22"/>
        </w:rPr>
        <w:t>user activation. Reviewed UX, product performance and user journeys.</w:t>
      </w:r>
      <w:r w:rsidR="00FA2FB4">
        <w:rPr>
          <w:rFonts w:ascii="Arial" w:eastAsia="Arial" w:hAnsi="Arial" w:cs="Arial"/>
          <w:b w:val="0"/>
          <w:sz w:val="22"/>
          <w:szCs w:val="22"/>
        </w:rPr>
        <w:t xml:space="preserve"> Identified and prioritised key changes across all platforms</w:t>
      </w:r>
      <w:r w:rsidR="006D3F6F">
        <w:rPr>
          <w:rFonts w:ascii="Arial" w:eastAsia="Arial" w:hAnsi="Arial" w:cs="Arial"/>
          <w:b w:val="0"/>
          <w:sz w:val="22"/>
          <w:szCs w:val="22"/>
        </w:rPr>
        <w:t xml:space="preserve">, resulting in </w:t>
      </w:r>
      <w:r w:rsidR="0012335C">
        <w:rPr>
          <w:rFonts w:ascii="Arial" w:eastAsia="Arial" w:hAnsi="Arial" w:cs="Arial"/>
          <w:b w:val="0"/>
          <w:sz w:val="22"/>
          <w:szCs w:val="22"/>
        </w:rPr>
        <w:t xml:space="preserve">decreasing the time to productivity </w:t>
      </w:r>
      <w:r w:rsidR="001D1D29">
        <w:rPr>
          <w:rFonts w:ascii="Arial" w:eastAsia="Arial" w:hAnsi="Arial" w:cs="Arial"/>
          <w:b w:val="0"/>
          <w:sz w:val="22"/>
          <w:szCs w:val="22"/>
        </w:rPr>
        <w:t>by 48%</w:t>
      </w:r>
      <w:r w:rsidR="00D8206F">
        <w:rPr>
          <w:rFonts w:ascii="Arial" w:eastAsia="Arial" w:hAnsi="Arial" w:cs="Arial"/>
          <w:b w:val="0"/>
          <w:sz w:val="22"/>
          <w:szCs w:val="22"/>
        </w:rPr>
        <w:t xml:space="preserve"> and increasing the </w:t>
      </w:r>
      <w:r w:rsidR="00560F89">
        <w:rPr>
          <w:rFonts w:ascii="Arial" w:eastAsia="Arial" w:hAnsi="Arial" w:cs="Arial"/>
          <w:b w:val="0"/>
          <w:sz w:val="22"/>
          <w:szCs w:val="22"/>
        </w:rPr>
        <w:t xml:space="preserve">number of paying users by </w:t>
      </w:r>
      <w:r w:rsidR="001B56B7">
        <w:rPr>
          <w:rFonts w:ascii="Arial" w:eastAsia="Arial" w:hAnsi="Arial" w:cs="Arial"/>
          <w:b w:val="0"/>
          <w:color w:val="auto"/>
          <w:sz w:val="22"/>
          <w:szCs w:val="22"/>
        </w:rPr>
        <w:t>8</w:t>
      </w:r>
      <w:r w:rsidR="00560F89">
        <w:rPr>
          <w:rFonts w:ascii="Arial" w:eastAsia="Arial" w:hAnsi="Arial" w:cs="Arial"/>
          <w:b w:val="0"/>
          <w:sz w:val="22"/>
          <w:szCs w:val="22"/>
        </w:rPr>
        <w:t xml:space="preserve">% over 12 </w:t>
      </w:r>
      <w:commentRangeStart w:id="2"/>
      <w:r w:rsidR="00560F89">
        <w:rPr>
          <w:rFonts w:ascii="Arial" w:eastAsia="Arial" w:hAnsi="Arial" w:cs="Arial"/>
          <w:b w:val="0"/>
          <w:sz w:val="22"/>
          <w:szCs w:val="22"/>
        </w:rPr>
        <w:t>months</w:t>
      </w:r>
      <w:commentRangeEnd w:id="2"/>
      <w:r w:rsidR="002A6473">
        <w:rPr>
          <w:rStyle w:val="CommentReference"/>
          <w:rFonts w:asciiTheme="minorHAnsi" w:hAnsiTheme="minorHAnsi" w:cstheme="minorBidi"/>
          <w:b w:val="0"/>
          <w:bCs w:val="0"/>
          <w:color w:val="auto"/>
          <w:lang w:val="en-GB"/>
        </w:rPr>
        <w:commentReference w:id="2"/>
      </w:r>
      <w:r w:rsidR="00560F89">
        <w:rPr>
          <w:rFonts w:ascii="Arial" w:eastAsia="Arial" w:hAnsi="Arial" w:cs="Arial"/>
          <w:b w:val="0"/>
          <w:sz w:val="22"/>
          <w:szCs w:val="22"/>
        </w:rPr>
        <w:t>.</w:t>
      </w:r>
    </w:p>
    <w:p w14:paraId="6EBE1A16" w14:textId="35C1B65A" w:rsidR="00DC3E1B" w:rsidRPr="00D369BC" w:rsidRDefault="00D369BC" w:rsidP="00D369BC">
      <w:pPr>
        <w:pStyle w:val="ListParagraph"/>
        <w:numPr>
          <w:ilvl w:val="0"/>
          <w:numId w:val="5"/>
        </w:numPr>
        <w:rPr>
          <w:rFonts w:ascii="Arial" w:eastAsia="Arial" w:hAnsi="Arial" w:cs="Arial"/>
          <w:color w:val="000000" w:themeColor="text1"/>
          <w:sz w:val="22"/>
          <w:szCs w:val="22"/>
          <w:lang w:val="en-US"/>
        </w:rPr>
      </w:pPr>
      <w:r w:rsidRPr="008F511F">
        <w:rPr>
          <w:rFonts w:ascii="Arial" w:eastAsia="Arial" w:hAnsi="Arial" w:cs="Arial"/>
          <w:color w:val="000000" w:themeColor="text1"/>
          <w:sz w:val="22"/>
          <w:szCs w:val="22"/>
          <w:lang w:val="en-US"/>
        </w:rPr>
        <w:t xml:space="preserve">Spearheaded an initiative to collect direct and honest product feedback </w:t>
      </w:r>
      <w:r>
        <w:rPr>
          <w:rFonts w:ascii="Arial" w:eastAsia="Arial" w:hAnsi="Arial" w:cs="Arial"/>
          <w:color w:val="000000" w:themeColor="text1"/>
          <w:sz w:val="22"/>
          <w:szCs w:val="22"/>
          <w:lang w:val="en-US"/>
        </w:rPr>
        <w:t>from end users as well as</w:t>
      </w:r>
      <w:r w:rsidRPr="008F511F">
        <w:rPr>
          <w:rFonts w:ascii="Arial" w:eastAsia="Arial" w:hAnsi="Arial" w:cs="Arial"/>
          <w:color w:val="000000" w:themeColor="text1"/>
          <w:sz w:val="22"/>
          <w:szCs w:val="22"/>
          <w:lang w:val="en-US"/>
        </w:rPr>
        <w:t xml:space="preserve"> customer facing </w:t>
      </w:r>
      <w:commentRangeStart w:id="3"/>
      <w:r w:rsidRPr="008F511F">
        <w:rPr>
          <w:rFonts w:ascii="Arial" w:eastAsia="Arial" w:hAnsi="Arial" w:cs="Arial"/>
          <w:color w:val="000000" w:themeColor="text1"/>
          <w:sz w:val="22"/>
          <w:szCs w:val="22"/>
          <w:lang w:val="en-US"/>
        </w:rPr>
        <w:t>teams</w:t>
      </w:r>
      <w:commentRangeEnd w:id="3"/>
      <w:r w:rsidR="002A6473">
        <w:rPr>
          <w:rStyle w:val="CommentReference"/>
        </w:rPr>
        <w:commentReference w:id="3"/>
      </w:r>
      <w:r>
        <w:rPr>
          <w:rFonts w:ascii="Arial" w:eastAsia="Arial" w:hAnsi="Arial" w:cs="Arial"/>
          <w:color w:val="000000" w:themeColor="text1"/>
          <w:sz w:val="22"/>
          <w:szCs w:val="22"/>
          <w:lang w:val="en-US"/>
        </w:rPr>
        <w:t xml:space="preserve">. </w:t>
      </w:r>
      <w:r w:rsidR="00A97840">
        <w:rPr>
          <w:rFonts w:ascii="Arial" w:eastAsia="Arial" w:hAnsi="Arial" w:cs="Arial"/>
          <w:color w:val="000000" w:themeColor="text1"/>
          <w:sz w:val="22"/>
          <w:szCs w:val="22"/>
          <w:lang w:val="en-US"/>
        </w:rPr>
        <w:t xml:space="preserve">Created a scalable solution gathering feedback from almost all customer facing </w:t>
      </w:r>
      <w:proofErr w:type="gramStart"/>
      <w:r w:rsidR="00A97840">
        <w:rPr>
          <w:rFonts w:ascii="Arial" w:eastAsia="Arial" w:hAnsi="Arial" w:cs="Arial"/>
          <w:color w:val="000000" w:themeColor="text1"/>
          <w:sz w:val="22"/>
          <w:szCs w:val="22"/>
          <w:lang w:val="en-US"/>
        </w:rPr>
        <w:t>areas</w:t>
      </w:r>
      <w:r w:rsidR="004D195D">
        <w:rPr>
          <w:rFonts w:ascii="Arial" w:eastAsia="Arial" w:hAnsi="Arial" w:cs="Arial"/>
          <w:color w:val="000000" w:themeColor="text1"/>
          <w:sz w:val="22"/>
          <w:szCs w:val="22"/>
          <w:lang w:val="en-US"/>
        </w:rPr>
        <w:t>;</w:t>
      </w:r>
      <w:proofErr w:type="gramEnd"/>
      <w:r w:rsidR="004D195D">
        <w:rPr>
          <w:rFonts w:ascii="Arial" w:eastAsia="Arial" w:hAnsi="Arial" w:cs="Arial"/>
          <w:color w:val="000000" w:themeColor="text1"/>
          <w:sz w:val="22"/>
          <w:szCs w:val="22"/>
          <w:lang w:val="en-US"/>
        </w:rPr>
        <w:t xml:space="preserve"> </w:t>
      </w:r>
      <w:r w:rsidR="00A97840">
        <w:rPr>
          <w:rFonts w:ascii="Arial" w:eastAsia="Arial" w:hAnsi="Arial" w:cs="Arial"/>
          <w:color w:val="000000" w:themeColor="text1"/>
          <w:sz w:val="22"/>
          <w:szCs w:val="22"/>
          <w:lang w:val="en-US"/>
        </w:rPr>
        <w:t>sales team</w:t>
      </w:r>
      <w:r w:rsidR="004D195D">
        <w:rPr>
          <w:rFonts w:ascii="Arial" w:eastAsia="Arial" w:hAnsi="Arial" w:cs="Arial"/>
          <w:color w:val="000000" w:themeColor="text1"/>
          <w:sz w:val="22"/>
          <w:szCs w:val="22"/>
          <w:lang w:val="en-US"/>
        </w:rPr>
        <w:t>s</w:t>
      </w:r>
      <w:r w:rsidR="00A97840">
        <w:rPr>
          <w:rFonts w:ascii="Arial" w:eastAsia="Arial" w:hAnsi="Arial" w:cs="Arial"/>
          <w:color w:val="000000" w:themeColor="text1"/>
          <w:sz w:val="22"/>
          <w:szCs w:val="22"/>
          <w:lang w:val="en-US"/>
        </w:rPr>
        <w:t>, customer success, websites, apps.  This was paired with existing customer data</w:t>
      </w:r>
      <w:r w:rsidR="00182F9E">
        <w:rPr>
          <w:rFonts w:ascii="Arial" w:eastAsia="Arial" w:hAnsi="Arial" w:cs="Arial"/>
          <w:color w:val="000000" w:themeColor="text1"/>
          <w:sz w:val="22"/>
          <w:szCs w:val="22"/>
          <w:lang w:val="en-US"/>
        </w:rPr>
        <w:t xml:space="preserve"> (commercials and usage)</w:t>
      </w:r>
      <w:r>
        <w:rPr>
          <w:rFonts w:ascii="Arial" w:eastAsia="Arial" w:hAnsi="Arial" w:cs="Arial"/>
          <w:color w:val="000000" w:themeColor="text1"/>
          <w:sz w:val="22"/>
          <w:szCs w:val="22"/>
          <w:lang w:val="en-US"/>
        </w:rPr>
        <w:t xml:space="preserve"> </w:t>
      </w:r>
      <w:r w:rsidR="00182F9E">
        <w:rPr>
          <w:rFonts w:ascii="Arial" w:eastAsia="Arial" w:hAnsi="Arial" w:cs="Arial"/>
          <w:color w:val="000000" w:themeColor="text1"/>
          <w:sz w:val="22"/>
          <w:szCs w:val="22"/>
          <w:lang w:val="en-US"/>
        </w:rPr>
        <w:t xml:space="preserve">and made accessible to the organisation via the internal data analytics tools.  </w:t>
      </w:r>
      <w:r>
        <w:rPr>
          <w:rFonts w:ascii="Arial" w:eastAsia="Arial" w:hAnsi="Arial" w:cs="Arial"/>
          <w:color w:val="000000" w:themeColor="text1"/>
          <w:sz w:val="22"/>
          <w:szCs w:val="22"/>
          <w:lang w:val="en-US"/>
        </w:rPr>
        <w:t>This</w:t>
      </w:r>
      <w:r w:rsidRPr="008F511F">
        <w:rPr>
          <w:rFonts w:ascii="Arial" w:eastAsia="Arial" w:hAnsi="Arial" w:cs="Arial"/>
          <w:color w:val="000000" w:themeColor="text1"/>
          <w:sz w:val="22"/>
          <w:szCs w:val="22"/>
          <w:lang w:val="en-US"/>
        </w:rPr>
        <w:t xml:space="preserve"> enable</w:t>
      </w:r>
      <w:r>
        <w:rPr>
          <w:rFonts w:ascii="Arial" w:eastAsia="Arial" w:hAnsi="Arial" w:cs="Arial"/>
          <w:color w:val="000000" w:themeColor="text1"/>
          <w:sz w:val="22"/>
          <w:szCs w:val="22"/>
          <w:lang w:val="en-US"/>
        </w:rPr>
        <w:t>d</w:t>
      </w:r>
      <w:r w:rsidRPr="008F511F">
        <w:rPr>
          <w:rFonts w:ascii="Arial" w:eastAsia="Arial" w:hAnsi="Arial" w:cs="Arial"/>
          <w:color w:val="000000" w:themeColor="text1"/>
          <w:sz w:val="22"/>
          <w:szCs w:val="22"/>
          <w:lang w:val="en-US"/>
        </w:rPr>
        <w:t xml:space="preserve"> </w:t>
      </w:r>
      <w:r w:rsidR="00923C59">
        <w:rPr>
          <w:rFonts w:ascii="Arial" w:eastAsia="Arial" w:hAnsi="Arial" w:cs="Arial"/>
          <w:color w:val="000000" w:themeColor="text1"/>
          <w:sz w:val="22"/>
          <w:szCs w:val="22"/>
          <w:lang w:val="en-US"/>
        </w:rPr>
        <w:t xml:space="preserve">qualitative </w:t>
      </w:r>
      <w:r w:rsidRPr="008F511F">
        <w:rPr>
          <w:rFonts w:ascii="Arial" w:eastAsia="Arial" w:hAnsi="Arial" w:cs="Arial"/>
          <w:color w:val="000000" w:themeColor="text1"/>
          <w:sz w:val="22"/>
          <w:szCs w:val="22"/>
          <w:lang w:val="en-US"/>
        </w:rPr>
        <w:t>data driven decisions during the rapid and unprecedented uptake of video conferencing through the lockdown period</w:t>
      </w:r>
      <w:r w:rsidR="00803664">
        <w:rPr>
          <w:rFonts w:ascii="Arial" w:eastAsia="Arial" w:hAnsi="Arial" w:cs="Arial"/>
          <w:color w:val="000000" w:themeColor="text1"/>
          <w:sz w:val="22"/>
          <w:szCs w:val="22"/>
          <w:lang w:val="en-US"/>
        </w:rPr>
        <w:t>s</w:t>
      </w:r>
      <w:r w:rsidRPr="008F511F">
        <w:rPr>
          <w:rFonts w:ascii="Arial" w:eastAsia="Arial" w:hAnsi="Arial" w:cs="Arial"/>
          <w:color w:val="000000" w:themeColor="text1"/>
          <w:sz w:val="22"/>
          <w:szCs w:val="22"/>
          <w:lang w:val="en-US"/>
        </w:rPr>
        <w:t>.</w:t>
      </w:r>
      <w:r w:rsidR="005F7D64">
        <w:rPr>
          <w:rFonts w:ascii="Arial" w:eastAsia="Arial" w:hAnsi="Arial" w:cs="Arial"/>
          <w:color w:val="000000" w:themeColor="text1"/>
          <w:sz w:val="22"/>
          <w:szCs w:val="22"/>
          <w:lang w:val="en-US"/>
        </w:rPr>
        <w:t xml:space="preserve">  </w:t>
      </w:r>
      <w:r w:rsidR="00803664">
        <w:rPr>
          <w:rFonts w:ascii="Arial" w:eastAsia="Arial" w:hAnsi="Arial" w:cs="Arial"/>
          <w:color w:val="000000" w:themeColor="text1"/>
          <w:sz w:val="22"/>
          <w:szCs w:val="22"/>
          <w:lang w:val="en-US"/>
        </w:rPr>
        <w:t xml:space="preserve">We iterated this to incorporate a more robust user acceptance testing </w:t>
      </w:r>
      <w:r w:rsidR="006C7E03">
        <w:rPr>
          <w:rFonts w:ascii="Arial" w:eastAsia="Arial" w:hAnsi="Arial" w:cs="Arial"/>
          <w:color w:val="000000" w:themeColor="text1"/>
          <w:sz w:val="22"/>
          <w:szCs w:val="22"/>
          <w:lang w:val="en-US"/>
        </w:rPr>
        <w:t xml:space="preserve">&amp; early field trials </w:t>
      </w:r>
      <w:proofErr w:type="gramStart"/>
      <w:r w:rsidR="006C7E03">
        <w:rPr>
          <w:rFonts w:ascii="Arial" w:eastAsia="Arial" w:hAnsi="Arial" w:cs="Arial"/>
          <w:color w:val="000000" w:themeColor="text1"/>
          <w:sz w:val="22"/>
          <w:szCs w:val="22"/>
          <w:lang w:val="en-US"/>
        </w:rPr>
        <w:t>processes</w:t>
      </w:r>
      <w:proofErr w:type="gramEnd"/>
      <w:r w:rsidR="006C7E03">
        <w:rPr>
          <w:rFonts w:ascii="Arial" w:eastAsia="Arial" w:hAnsi="Arial" w:cs="Arial"/>
          <w:color w:val="000000" w:themeColor="text1"/>
          <w:sz w:val="22"/>
          <w:szCs w:val="22"/>
          <w:lang w:val="en-US"/>
        </w:rPr>
        <w:t xml:space="preserve">. </w:t>
      </w:r>
    </w:p>
    <w:p w14:paraId="67C013AE" w14:textId="0E4A94A8" w:rsidR="00DC3E1B" w:rsidRPr="00FA6A68" w:rsidRDefault="00337EA4" w:rsidP="00FA6A68">
      <w:pPr>
        <w:pStyle w:val="Heading2A"/>
        <w:keepNext w:val="0"/>
        <w:numPr>
          <w:ilvl w:val="0"/>
          <w:numId w:val="5"/>
        </w:numPr>
        <w:rPr>
          <w:rFonts w:ascii="Arial" w:hAnsi="Arial" w:cs="Arial"/>
          <w:sz w:val="22"/>
          <w:szCs w:val="22"/>
        </w:rPr>
      </w:pPr>
      <w:r>
        <w:rPr>
          <w:rFonts w:ascii="Arial" w:hAnsi="Arial" w:cs="Arial"/>
          <w:b w:val="0"/>
          <w:bCs w:val="0"/>
          <w:sz w:val="22"/>
          <w:szCs w:val="22"/>
        </w:rPr>
        <w:t>Part of the a</w:t>
      </w:r>
      <w:r w:rsidR="00D369BC">
        <w:rPr>
          <w:rFonts w:ascii="Arial" w:hAnsi="Arial" w:cs="Arial"/>
          <w:b w:val="0"/>
          <w:bCs w:val="0"/>
          <w:sz w:val="22"/>
          <w:szCs w:val="22"/>
        </w:rPr>
        <w:t>nalyst relations</w:t>
      </w:r>
      <w:r>
        <w:rPr>
          <w:rFonts w:ascii="Arial" w:hAnsi="Arial" w:cs="Arial"/>
          <w:b w:val="0"/>
          <w:bCs w:val="0"/>
          <w:sz w:val="22"/>
          <w:szCs w:val="22"/>
        </w:rPr>
        <w:t xml:space="preserve"> team</w:t>
      </w:r>
      <w:r w:rsidR="00D369BC">
        <w:rPr>
          <w:rFonts w:ascii="Arial" w:hAnsi="Arial" w:cs="Arial"/>
          <w:b w:val="0"/>
          <w:bCs w:val="0"/>
          <w:sz w:val="22"/>
          <w:szCs w:val="22"/>
        </w:rPr>
        <w:t>,</w:t>
      </w:r>
      <w:r>
        <w:rPr>
          <w:rFonts w:ascii="Arial" w:hAnsi="Arial" w:cs="Arial"/>
          <w:b w:val="0"/>
          <w:bCs w:val="0"/>
          <w:sz w:val="22"/>
          <w:szCs w:val="22"/>
        </w:rPr>
        <w:t xml:space="preserve"> giving</w:t>
      </w:r>
      <w:r w:rsidR="007F2FD8">
        <w:rPr>
          <w:rFonts w:ascii="Arial" w:hAnsi="Arial" w:cs="Arial"/>
          <w:b w:val="0"/>
          <w:bCs w:val="0"/>
          <w:sz w:val="22"/>
          <w:szCs w:val="22"/>
        </w:rPr>
        <w:t xml:space="preserve"> </w:t>
      </w:r>
      <w:r w:rsidR="00D369BC">
        <w:rPr>
          <w:rFonts w:ascii="Arial" w:hAnsi="Arial" w:cs="Arial"/>
          <w:b w:val="0"/>
          <w:bCs w:val="0"/>
          <w:sz w:val="22"/>
          <w:szCs w:val="22"/>
        </w:rPr>
        <w:t>regular briefings &amp; roadmap sessions (Gartner, Wainhouse and Frost &amp; Sullivan)</w:t>
      </w:r>
      <w:r w:rsidR="00932821">
        <w:rPr>
          <w:rFonts w:ascii="Arial" w:hAnsi="Arial" w:cs="Arial"/>
          <w:b w:val="0"/>
          <w:bCs w:val="0"/>
          <w:sz w:val="22"/>
          <w:szCs w:val="22"/>
        </w:rPr>
        <w:t xml:space="preserve">. </w:t>
      </w:r>
      <w:r w:rsidR="00D369BC">
        <w:rPr>
          <w:rFonts w:ascii="Arial" w:hAnsi="Arial" w:cs="Arial"/>
          <w:b w:val="0"/>
          <w:bCs w:val="0"/>
          <w:sz w:val="22"/>
          <w:szCs w:val="22"/>
        </w:rPr>
        <w:t>Distil market insights from the analysts for the senior leadership team.  We achieved recognition as a ‘Visionary’ in the Gartner Magic Quadrant 2019 &amp; 2020 for meeting solutions.</w:t>
      </w:r>
    </w:p>
    <w:p w14:paraId="459287C9" w14:textId="14DC4B4D" w:rsidR="00AB7B57" w:rsidRPr="00AB7B57" w:rsidRDefault="00AB7B57" w:rsidP="00F92B81">
      <w:pPr>
        <w:pStyle w:val="Heading6"/>
      </w:pPr>
      <w:r w:rsidRPr="00ED74BE">
        <w:rPr>
          <w:b/>
          <w:bCs/>
        </w:rPr>
        <w:t>Sales Engineer</w:t>
      </w:r>
      <w:r w:rsidR="00E3598F">
        <w:br/>
      </w:r>
      <w:r w:rsidR="004678EA">
        <w:t>November</w:t>
      </w:r>
      <w:r>
        <w:t xml:space="preserve"> 201</w:t>
      </w:r>
      <w:r w:rsidR="004678EA">
        <w:t>6</w:t>
      </w:r>
      <w:r>
        <w:t xml:space="preserve"> </w:t>
      </w:r>
      <w:r w:rsidR="003C0802">
        <w:t>–</w:t>
      </w:r>
      <w:r>
        <w:t xml:space="preserve"> </w:t>
      </w:r>
      <w:r w:rsidR="003C0802">
        <w:t>July 2019</w:t>
      </w:r>
    </w:p>
    <w:p w14:paraId="6122E2A9" w14:textId="489AADBB" w:rsidR="00AB7B57" w:rsidRDefault="00AB7B57" w:rsidP="00B56B47">
      <w:pPr>
        <w:pStyle w:val="Heading2A"/>
        <w:keepNext w:val="0"/>
        <w:rPr>
          <w:rFonts w:ascii="Arial" w:hAnsi="Arial" w:cs="Arial"/>
          <w:sz w:val="22"/>
          <w:szCs w:val="22"/>
        </w:rPr>
      </w:pPr>
    </w:p>
    <w:p w14:paraId="0E500764" w14:textId="5CD37FB1" w:rsidR="006D50DF" w:rsidRDefault="006D50DF" w:rsidP="00B56B47">
      <w:pPr>
        <w:pStyle w:val="Heading2A"/>
        <w:keepNext w:val="0"/>
        <w:numPr>
          <w:ilvl w:val="0"/>
          <w:numId w:val="5"/>
        </w:numPr>
        <w:rPr>
          <w:rFonts w:ascii="Arial" w:hAnsi="Arial" w:cs="Arial"/>
          <w:b w:val="0"/>
          <w:bCs w:val="0"/>
          <w:sz w:val="22"/>
          <w:szCs w:val="22"/>
        </w:rPr>
      </w:pPr>
      <w:r w:rsidRPr="001C7E89">
        <w:rPr>
          <w:rFonts w:ascii="Arial" w:hAnsi="Arial" w:cs="Arial"/>
          <w:b w:val="0"/>
          <w:bCs w:val="0"/>
          <w:sz w:val="22"/>
          <w:szCs w:val="22"/>
        </w:rPr>
        <w:t xml:space="preserve">Pioneered the Healthcare market segment at StarLeaf.  Using the products available, we built user stories and workflows that resonated well within the healthcare segment, particularly within the NHS.  We exceeded the target of customer sign ups in the first 6 </w:t>
      </w:r>
      <w:commentRangeStart w:id="4"/>
      <w:r w:rsidRPr="001C7E89">
        <w:rPr>
          <w:rFonts w:ascii="Arial" w:hAnsi="Arial" w:cs="Arial"/>
          <w:b w:val="0"/>
          <w:bCs w:val="0"/>
          <w:sz w:val="22"/>
          <w:szCs w:val="22"/>
        </w:rPr>
        <w:t>months</w:t>
      </w:r>
      <w:commentRangeEnd w:id="4"/>
      <w:r w:rsidR="001822FF">
        <w:rPr>
          <w:rStyle w:val="CommentReference"/>
          <w:rFonts w:asciiTheme="minorHAnsi" w:hAnsiTheme="minorHAnsi" w:cstheme="minorBidi"/>
          <w:b w:val="0"/>
          <w:bCs w:val="0"/>
          <w:color w:val="auto"/>
          <w:lang w:val="en-GB"/>
        </w:rPr>
        <w:commentReference w:id="4"/>
      </w:r>
      <w:r w:rsidR="004D195D">
        <w:rPr>
          <w:rFonts w:ascii="Arial" w:hAnsi="Arial" w:cs="Arial"/>
          <w:b w:val="0"/>
          <w:bCs w:val="0"/>
          <w:sz w:val="22"/>
          <w:szCs w:val="22"/>
        </w:rPr>
        <w:t>, closing</w:t>
      </w:r>
      <w:r w:rsidR="009667D7">
        <w:rPr>
          <w:rFonts w:ascii="Arial" w:hAnsi="Arial" w:cs="Arial"/>
          <w:b w:val="0"/>
          <w:bCs w:val="0"/>
          <w:sz w:val="22"/>
          <w:szCs w:val="22"/>
        </w:rPr>
        <w:t xml:space="preserve"> 145% of target </w:t>
      </w:r>
      <w:r w:rsidR="004D195D">
        <w:rPr>
          <w:rFonts w:ascii="Arial" w:hAnsi="Arial" w:cs="Arial"/>
          <w:b w:val="0"/>
          <w:bCs w:val="0"/>
          <w:sz w:val="22"/>
          <w:szCs w:val="22"/>
        </w:rPr>
        <w:t xml:space="preserve">in these 6 </w:t>
      </w:r>
      <w:proofErr w:type="gramStart"/>
      <w:r w:rsidR="004D195D">
        <w:rPr>
          <w:rFonts w:ascii="Arial" w:hAnsi="Arial" w:cs="Arial"/>
          <w:b w:val="0"/>
          <w:bCs w:val="0"/>
          <w:sz w:val="22"/>
          <w:szCs w:val="22"/>
        </w:rPr>
        <w:t xml:space="preserve">months </w:t>
      </w:r>
      <w:r w:rsidRPr="001C7E89">
        <w:rPr>
          <w:rFonts w:ascii="Arial" w:hAnsi="Arial" w:cs="Arial"/>
          <w:b w:val="0"/>
          <w:bCs w:val="0"/>
          <w:sz w:val="22"/>
          <w:szCs w:val="22"/>
        </w:rPr>
        <w:t>.</w:t>
      </w:r>
      <w:proofErr w:type="gramEnd"/>
      <w:r w:rsidRPr="001C7E89">
        <w:rPr>
          <w:rFonts w:ascii="Arial" w:hAnsi="Arial" w:cs="Arial"/>
          <w:b w:val="0"/>
          <w:bCs w:val="0"/>
          <w:sz w:val="22"/>
          <w:szCs w:val="22"/>
        </w:rPr>
        <w:t xml:space="preserve">  More recently, this is now a globally targeted segment, focused </w:t>
      </w:r>
      <w:proofErr w:type="gramStart"/>
      <w:r w:rsidRPr="001C7E89">
        <w:rPr>
          <w:rFonts w:ascii="Arial" w:hAnsi="Arial" w:cs="Arial"/>
          <w:b w:val="0"/>
          <w:bCs w:val="0"/>
          <w:sz w:val="22"/>
          <w:szCs w:val="22"/>
        </w:rPr>
        <w:t>in</w:t>
      </w:r>
      <w:proofErr w:type="gramEnd"/>
      <w:r w:rsidRPr="001C7E89">
        <w:rPr>
          <w:rFonts w:ascii="Arial" w:hAnsi="Arial" w:cs="Arial"/>
          <w:b w:val="0"/>
          <w:bCs w:val="0"/>
          <w:sz w:val="22"/>
          <w:szCs w:val="22"/>
        </w:rPr>
        <w:t xml:space="preserve"> Europe and US healthcare markets.</w:t>
      </w:r>
    </w:p>
    <w:p w14:paraId="7DC70DFB" w14:textId="14ABBA91" w:rsidR="00932821" w:rsidRDefault="00932821" w:rsidP="00932821">
      <w:pPr>
        <w:pStyle w:val="Heading2A"/>
        <w:keepNext w:val="0"/>
        <w:numPr>
          <w:ilvl w:val="0"/>
          <w:numId w:val="5"/>
        </w:numPr>
        <w:rPr>
          <w:rFonts w:ascii="Arial" w:hAnsi="Arial" w:cs="Arial"/>
          <w:b w:val="0"/>
          <w:bCs w:val="0"/>
          <w:sz w:val="22"/>
          <w:szCs w:val="22"/>
        </w:rPr>
      </w:pPr>
      <w:r>
        <w:rPr>
          <w:rFonts w:ascii="Arial" w:hAnsi="Arial" w:cs="Arial"/>
          <w:b w:val="0"/>
          <w:bCs w:val="0"/>
          <w:sz w:val="22"/>
          <w:szCs w:val="22"/>
        </w:rPr>
        <w:t>Set up monthly commercial partner sales and technical sales training</w:t>
      </w:r>
      <w:r w:rsidR="009747F7">
        <w:rPr>
          <w:rFonts w:ascii="Arial" w:hAnsi="Arial" w:cs="Arial"/>
          <w:b w:val="0"/>
          <w:bCs w:val="0"/>
          <w:sz w:val="22"/>
          <w:szCs w:val="22"/>
        </w:rPr>
        <w:t xml:space="preserve">, improving the onboarding process of </w:t>
      </w:r>
      <w:r w:rsidR="00BB3F37">
        <w:rPr>
          <w:rFonts w:ascii="Arial" w:hAnsi="Arial" w:cs="Arial"/>
          <w:b w:val="0"/>
          <w:bCs w:val="0"/>
          <w:sz w:val="22"/>
          <w:szCs w:val="22"/>
        </w:rPr>
        <w:t>channel partners</w:t>
      </w:r>
      <w:r>
        <w:rPr>
          <w:rFonts w:ascii="Arial" w:hAnsi="Arial" w:cs="Arial"/>
          <w:b w:val="0"/>
          <w:bCs w:val="0"/>
          <w:sz w:val="22"/>
          <w:szCs w:val="22"/>
        </w:rPr>
        <w:t>.  This has now been used as the template for every region globally</w:t>
      </w:r>
      <w:r w:rsidR="009747F7">
        <w:rPr>
          <w:rFonts w:ascii="Arial" w:hAnsi="Arial" w:cs="Arial"/>
          <w:b w:val="0"/>
          <w:bCs w:val="0"/>
          <w:sz w:val="22"/>
          <w:szCs w:val="22"/>
        </w:rPr>
        <w:t>.</w:t>
      </w:r>
    </w:p>
    <w:p w14:paraId="3EA5E821" w14:textId="655C71AE" w:rsidR="00932821" w:rsidRPr="00932821" w:rsidRDefault="00BB3F37" w:rsidP="00932821">
      <w:pPr>
        <w:pStyle w:val="Heading2A"/>
        <w:keepNext w:val="0"/>
        <w:numPr>
          <w:ilvl w:val="0"/>
          <w:numId w:val="5"/>
        </w:numPr>
      </w:pPr>
      <w:r>
        <w:rPr>
          <w:rFonts w:ascii="Arial" w:hAnsi="Arial" w:cs="Arial"/>
          <w:b w:val="0"/>
          <w:bCs w:val="0"/>
          <w:sz w:val="22"/>
          <w:szCs w:val="22"/>
        </w:rPr>
        <w:t>Developed</w:t>
      </w:r>
      <w:r w:rsidR="00932821" w:rsidRPr="0046142C">
        <w:rPr>
          <w:rFonts w:ascii="Arial" w:hAnsi="Arial" w:cs="Arial"/>
          <w:b w:val="0"/>
          <w:bCs w:val="0"/>
          <w:sz w:val="22"/>
          <w:szCs w:val="22"/>
        </w:rPr>
        <w:t xml:space="preserve"> collateral and processes to streamline onsite product demonstration for salespeople to act independently of sales engineers and pre-sales support</w:t>
      </w:r>
      <w:r w:rsidR="00932821">
        <w:rPr>
          <w:rFonts w:ascii="Arial" w:hAnsi="Arial" w:cs="Arial"/>
          <w:b w:val="0"/>
          <w:bCs w:val="0"/>
          <w:sz w:val="22"/>
          <w:szCs w:val="22"/>
        </w:rPr>
        <w:t>, t</w:t>
      </w:r>
      <w:r w:rsidR="00932821" w:rsidRPr="0046142C">
        <w:rPr>
          <w:rFonts w:ascii="Arial" w:hAnsi="Arial" w:cs="Arial"/>
          <w:b w:val="0"/>
          <w:bCs w:val="0"/>
          <w:sz w:val="22"/>
          <w:szCs w:val="22"/>
        </w:rPr>
        <w:t>herefore shortening the sales cycle</w:t>
      </w:r>
      <w:r w:rsidR="00932821">
        <w:rPr>
          <w:rFonts w:ascii="Arial" w:hAnsi="Arial" w:cs="Arial"/>
          <w:b w:val="0"/>
          <w:bCs w:val="0"/>
          <w:sz w:val="22"/>
          <w:szCs w:val="22"/>
        </w:rPr>
        <w:t>.</w:t>
      </w:r>
      <w:r>
        <w:rPr>
          <w:rFonts w:ascii="Arial" w:hAnsi="Arial" w:cs="Arial"/>
          <w:b w:val="0"/>
          <w:bCs w:val="0"/>
          <w:sz w:val="22"/>
          <w:szCs w:val="22"/>
        </w:rPr>
        <w:t xml:space="preserve">  This enabled the UK team to exceed </w:t>
      </w:r>
      <w:r w:rsidR="002406C6">
        <w:rPr>
          <w:rFonts w:ascii="Arial" w:hAnsi="Arial" w:cs="Arial"/>
          <w:b w:val="0"/>
          <w:bCs w:val="0"/>
          <w:sz w:val="22"/>
          <w:szCs w:val="22"/>
        </w:rPr>
        <w:t>the sales target that year.</w:t>
      </w:r>
    </w:p>
    <w:p w14:paraId="4C67525E" w14:textId="2682188C" w:rsidR="00B94331" w:rsidRDefault="00112818" w:rsidP="00B56B47">
      <w:pPr>
        <w:pStyle w:val="Heading2A"/>
        <w:keepNext w:val="0"/>
        <w:numPr>
          <w:ilvl w:val="0"/>
          <w:numId w:val="5"/>
        </w:numPr>
        <w:rPr>
          <w:rFonts w:ascii="Arial" w:hAnsi="Arial" w:cs="Arial"/>
          <w:b w:val="0"/>
          <w:bCs w:val="0"/>
          <w:sz w:val="22"/>
          <w:szCs w:val="22"/>
        </w:rPr>
      </w:pPr>
      <w:r>
        <w:rPr>
          <w:rFonts w:ascii="Arial" w:hAnsi="Arial" w:cs="Arial"/>
          <w:b w:val="0"/>
          <w:bCs w:val="0"/>
          <w:sz w:val="22"/>
          <w:szCs w:val="22"/>
        </w:rPr>
        <w:t xml:space="preserve">Supported the </w:t>
      </w:r>
      <w:r w:rsidR="00737F2A">
        <w:rPr>
          <w:rFonts w:ascii="Arial" w:hAnsi="Arial" w:cs="Arial"/>
          <w:b w:val="0"/>
          <w:bCs w:val="0"/>
          <w:sz w:val="22"/>
          <w:szCs w:val="22"/>
        </w:rPr>
        <w:t>sales</w:t>
      </w:r>
      <w:r>
        <w:rPr>
          <w:rFonts w:ascii="Arial" w:hAnsi="Arial" w:cs="Arial"/>
          <w:b w:val="0"/>
          <w:bCs w:val="0"/>
          <w:sz w:val="22"/>
          <w:szCs w:val="22"/>
        </w:rPr>
        <w:t xml:space="preserve"> team </w:t>
      </w:r>
      <w:r w:rsidR="00DA08C0">
        <w:rPr>
          <w:rFonts w:ascii="Arial" w:hAnsi="Arial" w:cs="Arial"/>
          <w:b w:val="0"/>
          <w:bCs w:val="0"/>
          <w:sz w:val="22"/>
          <w:szCs w:val="22"/>
        </w:rPr>
        <w:t xml:space="preserve">pipeline </w:t>
      </w:r>
      <w:r>
        <w:rPr>
          <w:rFonts w:ascii="Arial" w:hAnsi="Arial" w:cs="Arial"/>
          <w:b w:val="0"/>
          <w:bCs w:val="0"/>
          <w:sz w:val="22"/>
          <w:szCs w:val="22"/>
        </w:rPr>
        <w:t>by</w:t>
      </w:r>
      <w:r w:rsidR="000909DB">
        <w:rPr>
          <w:rFonts w:ascii="Arial" w:hAnsi="Arial" w:cs="Arial"/>
          <w:b w:val="0"/>
          <w:bCs w:val="0"/>
          <w:sz w:val="22"/>
          <w:szCs w:val="22"/>
        </w:rPr>
        <w:t xml:space="preserve"> </w:t>
      </w:r>
      <w:r>
        <w:rPr>
          <w:rFonts w:ascii="Arial" w:hAnsi="Arial" w:cs="Arial"/>
          <w:b w:val="0"/>
          <w:bCs w:val="0"/>
          <w:sz w:val="22"/>
          <w:szCs w:val="22"/>
        </w:rPr>
        <w:t xml:space="preserve">delivering </w:t>
      </w:r>
      <w:r w:rsidR="000909DB">
        <w:rPr>
          <w:rFonts w:ascii="Arial" w:hAnsi="Arial" w:cs="Arial"/>
          <w:b w:val="0"/>
          <w:bCs w:val="0"/>
          <w:sz w:val="22"/>
          <w:szCs w:val="22"/>
        </w:rPr>
        <w:t>w</w:t>
      </w:r>
      <w:r>
        <w:rPr>
          <w:rFonts w:ascii="Arial" w:hAnsi="Arial" w:cs="Arial"/>
          <w:b w:val="0"/>
          <w:bCs w:val="0"/>
          <w:sz w:val="22"/>
          <w:szCs w:val="22"/>
        </w:rPr>
        <w:t>ebinars</w:t>
      </w:r>
      <w:r w:rsidR="008C4821">
        <w:rPr>
          <w:rFonts w:ascii="Arial" w:hAnsi="Arial" w:cs="Arial"/>
          <w:b w:val="0"/>
          <w:bCs w:val="0"/>
          <w:sz w:val="22"/>
          <w:szCs w:val="22"/>
        </w:rPr>
        <w:t xml:space="preserve">, from </w:t>
      </w:r>
      <w:r w:rsidR="007A4803">
        <w:rPr>
          <w:rFonts w:ascii="Arial" w:hAnsi="Arial" w:cs="Arial"/>
          <w:b w:val="0"/>
          <w:bCs w:val="0"/>
          <w:sz w:val="22"/>
          <w:szCs w:val="22"/>
        </w:rPr>
        <w:t>technical implementation webinars</w:t>
      </w:r>
      <w:r w:rsidR="008C4821">
        <w:rPr>
          <w:rFonts w:ascii="Arial" w:hAnsi="Arial" w:cs="Arial"/>
          <w:b w:val="0"/>
          <w:bCs w:val="0"/>
          <w:sz w:val="22"/>
          <w:szCs w:val="22"/>
        </w:rPr>
        <w:t xml:space="preserve"> through </w:t>
      </w:r>
      <w:r w:rsidR="00DA08C0">
        <w:rPr>
          <w:rFonts w:ascii="Arial" w:hAnsi="Arial" w:cs="Arial"/>
          <w:b w:val="0"/>
          <w:bCs w:val="0"/>
          <w:sz w:val="22"/>
          <w:szCs w:val="22"/>
        </w:rPr>
        <w:t>to sales presentations</w:t>
      </w:r>
      <w:r w:rsidR="007A4803">
        <w:rPr>
          <w:rFonts w:ascii="Arial" w:hAnsi="Arial" w:cs="Arial"/>
          <w:b w:val="0"/>
          <w:bCs w:val="0"/>
          <w:sz w:val="22"/>
          <w:szCs w:val="22"/>
        </w:rPr>
        <w:t>.</w:t>
      </w:r>
    </w:p>
    <w:p w14:paraId="24028278" w14:textId="2D9CDC6D" w:rsidR="00F92B81" w:rsidRPr="00ED74BE" w:rsidRDefault="003316E8" w:rsidP="00F92B81">
      <w:pPr>
        <w:pStyle w:val="Heading6"/>
        <w:rPr>
          <w:b/>
          <w:bCs/>
        </w:rPr>
      </w:pPr>
      <w:r w:rsidRPr="00ED74BE">
        <w:rPr>
          <w:b/>
          <w:bCs/>
        </w:rPr>
        <w:t>Other Experience</w:t>
      </w:r>
    </w:p>
    <w:p w14:paraId="6C11840D" w14:textId="11533179" w:rsidR="0046142C" w:rsidRPr="003316E8" w:rsidRDefault="00592777" w:rsidP="00B56B47">
      <w:pPr>
        <w:pStyle w:val="Heading2A"/>
        <w:keepNext w:val="0"/>
        <w:numPr>
          <w:ilvl w:val="0"/>
          <w:numId w:val="5"/>
        </w:numPr>
        <w:rPr>
          <w:rFonts w:ascii="Arial" w:hAnsi="Arial"/>
          <w:b w:val="0"/>
          <w:bCs w:val="0"/>
          <w:sz w:val="22"/>
          <w:szCs w:val="22"/>
        </w:rPr>
      </w:pPr>
      <w:r w:rsidRPr="003316E8">
        <w:rPr>
          <w:rFonts w:ascii="Arial" w:hAnsi="Arial"/>
          <w:b w:val="0"/>
          <w:bCs w:val="0"/>
          <w:sz w:val="22"/>
          <w:szCs w:val="22"/>
        </w:rPr>
        <w:t xml:space="preserve">Invited to </w:t>
      </w:r>
      <w:r w:rsidR="003316E8" w:rsidRPr="003316E8">
        <w:rPr>
          <w:rFonts w:ascii="Arial" w:hAnsi="Arial"/>
          <w:b w:val="0"/>
          <w:bCs w:val="0"/>
          <w:sz w:val="22"/>
          <w:szCs w:val="22"/>
        </w:rPr>
        <w:t>the</w:t>
      </w:r>
      <w:r w:rsidRPr="003316E8">
        <w:rPr>
          <w:rFonts w:ascii="Arial" w:hAnsi="Arial"/>
          <w:b w:val="0"/>
          <w:bCs w:val="0"/>
          <w:sz w:val="22"/>
          <w:szCs w:val="22"/>
        </w:rPr>
        <w:t xml:space="preserve"> GB Development programme through Leander Club</w:t>
      </w:r>
      <w:r w:rsidR="00A7658F">
        <w:rPr>
          <w:rFonts w:ascii="Arial" w:hAnsi="Arial"/>
          <w:b w:val="0"/>
          <w:bCs w:val="0"/>
          <w:sz w:val="22"/>
          <w:szCs w:val="22"/>
        </w:rPr>
        <w:t>, 2014-2016</w:t>
      </w:r>
      <w:r w:rsidRPr="003316E8">
        <w:rPr>
          <w:rFonts w:ascii="Arial" w:hAnsi="Arial"/>
          <w:b w:val="0"/>
          <w:bCs w:val="0"/>
          <w:sz w:val="22"/>
          <w:szCs w:val="22"/>
        </w:rPr>
        <w:t>.</w:t>
      </w:r>
      <w:r w:rsidR="003316E8" w:rsidRPr="003316E8">
        <w:rPr>
          <w:rFonts w:ascii="Arial" w:hAnsi="Arial"/>
          <w:b w:val="0"/>
          <w:bCs w:val="0"/>
          <w:sz w:val="22"/>
          <w:szCs w:val="22"/>
        </w:rPr>
        <w:t xml:space="preserve"> </w:t>
      </w:r>
      <w:r w:rsidR="00CF1BBA">
        <w:rPr>
          <w:rFonts w:ascii="Arial" w:hAnsi="Arial"/>
          <w:b w:val="0"/>
          <w:bCs w:val="0"/>
          <w:sz w:val="22"/>
          <w:szCs w:val="22"/>
        </w:rPr>
        <w:t>Consistently</w:t>
      </w:r>
      <w:r w:rsidRPr="003316E8">
        <w:rPr>
          <w:rFonts w:ascii="Arial" w:hAnsi="Arial"/>
          <w:b w:val="0"/>
          <w:bCs w:val="0"/>
          <w:sz w:val="22"/>
          <w:szCs w:val="22"/>
        </w:rPr>
        <w:t xml:space="preserve"> met the expectations of the coaching team</w:t>
      </w:r>
      <w:r w:rsidR="0046142C" w:rsidRPr="003316E8">
        <w:rPr>
          <w:rFonts w:ascii="Arial" w:hAnsi="Arial"/>
          <w:b w:val="0"/>
          <w:bCs w:val="0"/>
          <w:sz w:val="22"/>
          <w:szCs w:val="22"/>
        </w:rPr>
        <w:t>.</w:t>
      </w:r>
    </w:p>
    <w:p w14:paraId="4EC6E759" w14:textId="3AFED50B" w:rsidR="0057515A" w:rsidRDefault="003316E8" w:rsidP="00B56B47">
      <w:pPr>
        <w:pStyle w:val="Heading2A"/>
        <w:keepNext w:val="0"/>
        <w:numPr>
          <w:ilvl w:val="0"/>
          <w:numId w:val="5"/>
        </w:numPr>
        <w:rPr>
          <w:rFonts w:ascii="Arial" w:hAnsi="Arial"/>
          <w:b w:val="0"/>
          <w:bCs w:val="0"/>
          <w:sz w:val="22"/>
          <w:szCs w:val="22"/>
        </w:rPr>
      </w:pPr>
      <w:r>
        <w:rPr>
          <w:rFonts w:ascii="Arial" w:hAnsi="Arial"/>
          <w:b w:val="0"/>
          <w:bCs w:val="0"/>
          <w:sz w:val="22"/>
          <w:szCs w:val="22"/>
        </w:rPr>
        <w:t xml:space="preserve">Durham University Boat club, Men’s captain </w:t>
      </w:r>
      <w:r w:rsidR="00A7658F">
        <w:rPr>
          <w:rFonts w:ascii="Arial" w:hAnsi="Arial"/>
          <w:b w:val="0"/>
          <w:bCs w:val="0"/>
          <w:sz w:val="22"/>
          <w:szCs w:val="22"/>
        </w:rPr>
        <w:t xml:space="preserve">(elect) 2012-2013 season. </w:t>
      </w:r>
      <w:r w:rsidR="00F87D9E">
        <w:rPr>
          <w:rFonts w:ascii="Arial" w:hAnsi="Arial"/>
          <w:b w:val="0"/>
          <w:bCs w:val="0"/>
          <w:sz w:val="22"/>
          <w:szCs w:val="22"/>
        </w:rPr>
        <w:t xml:space="preserve">Delivered </w:t>
      </w:r>
      <w:r w:rsidR="00F87D9E" w:rsidRPr="00C740D3">
        <w:rPr>
          <w:rFonts w:ascii="Arial" w:hAnsi="Arial"/>
          <w:b w:val="0"/>
          <w:bCs w:val="0"/>
          <w:sz w:val="22"/>
          <w:szCs w:val="22"/>
        </w:rPr>
        <w:t xml:space="preserve">the </w:t>
      </w:r>
      <w:proofErr w:type="gramStart"/>
      <w:r w:rsidR="00F87D9E" w:rsidRPr="00C740D3">
        <w:rPr>
          <w:rFonts w:ascii="Arial" w:hAnsi="Arial"/>
          <w:b w:val="0"/>
          <w:bCs w:val="0"/>
          <w:sz w:val="22"/>
          <w:szCs w:val="22"/>
        </w:rPr>
        <w:t>best ever</w:t>
      </w:r>
      <w:proofErr w:type="gramEnd"/>
      <w:r w:rsidR="00F87D9E" w:rsidRPr="00C740D3">
        <w:rPr>
          <w:rFonts w:ascii="Arial" w:hAnsi="Arial"/>
          <w:b w:val="0"/>
          <w:bCs w:val="0"/>
          <w:sz w:val="22"/>
          <w:szCs w:val="22"/>
        </w:rPr>
        <w:t xml:space="preserve"> performance by any club at the University Rowing Championships, securing top spot on the medal table</w:t>
      </w:r>
      <w:r w:rsidR="00F87D9E">
        <w:rPr>
          <w:rFonts w:ascii="Arial" w:hAnsi="Arial"/>
          <w:b w:val="0"/>
          <w:bCs w:val="0"/>
          <w:sz w:val="22"/>
          <w:szCs w:val="22"/>
        </w:rPr>
        <w:t xml:space="preserve">. </w:t>
      </w:r>
      <w:r w:rsidR="00AB21D3">
        <w:rPr>
          <w:rFonts w:ascii="Arial" w:hAnsi="Arial"/>
          <w:b w:val="0"/>
          <w:bCs w:val="0"/>
          <w:sz w:val="22"/>
          <w:szCs w:val="22"/>
        </w:rPr>
        <w:t>Athletes</w:t>
      </w:r>
      <w:r w:rsidR="00F87D9E">
        <w:rPr>
          <w:rFonts w:ascii="Arial" w:hAnsi="Arial"/>
          <w:b w:val="0"/>
          <w:bCs w:val="0"/>
          <w:sz w:val="22"/>
          <w:szCs w:val="22"/>
        </w:rPr>
        <w:t xml:space="preserve"> have gone on to </w:t>
      </w:r>
      <w:r w:rsidR="00AB21D3">
        <w:rPr>
          <w:rFonts w:ascii="Arial" w:hAnsi="Arial"/>
          <w:b w:val="0"/>
          <w:bCs w:val="0"/>
          <w:sz w:val="22"/>
          <w:szCs w:val="22"/>
        </w:rPr>
        <w:t xml:space="preserve">compete at </w:t>
      </w:r>
      <w:r w:rsidR="00F87D9E" w:rsidRPr="00C740D3">
        <w:rPr>
          <w:rFonts w:ascii="Arial" w:hAnsi="Arial"/>
          <w:b w:val="0"/>
          <w:bCs w:val="0"/>
          <w:sz w:val="22"/>
          <w:szCs w:val="22"/>
        </w:rPr>
        <w:t>Olympic Games and World Rowing Championships.</w:t>
      </w:r>
    </w:p>
    <w:p w14:paraId="3A55F1BE" w14:textId="01B1166D" w:rsidR="00E3598F" w:rsidRDefault="00E3598F" w:rsidP="00087718">
      <w:pPr>
        <w:pStyle w:val="Heading2"/>
        <w:jc w:val="center"/>
      </w:pPr>
      <w:r>
        <w:t>Education</w:t>
      </w:r>
    </w:p>
    <w:p w14:paraId="38F6DB39" w14:textId="77777777" w:rsidR="008452E4" w:rsidRPr="008452E4" w:rsidRDefault="008452E4" w:rsidP="008452E4">
      <w:pPr>
        <w:pStyle w:val="ListParagraph"/>
        <w:ind w:left="495"/>
      </w:pPr>
    </w:p>
    <w:p w14:paraId="6313E855" w14:textId="5AF30AEC" w:rsidR="00B56B47" w:rsidRDefault="00CE4CBD" w:rsidP="008452E4">
      <w:pPr>
        <w:pStyle w:val="ListParagraph"/>
        <w:numPr>
          <w:ilvl w:val="0"/>
          <w:numId w:val="5"/>
        </w:numPr>
      </w:pPr>
      <w:r w:rsidRPr="008452E4">
        <w:rPr>
          <w:rFonts w:ascii="Arial" w:hAnsi="Arial"/>
          <w:sz w:val="22"/>
          <w:szCs w:val="22"/>
        </w:rPr>
        <w:t xml:space="preserve">Durham University, 2014, </w:t>
      </w:r>
      <w:r w:rsidR="00F92B81" w:rsidRPr="008452E4">
        <w:rPr>
          <w:rFonts w:ascii="Arial" w:hAnsi="Arial"/>
          <w:sz w:val="22"/>
          <w:szCs w:val="22"/>
        </w:rPr>
        <w:t>Physics BSc 2.1 (Hons)</w:t>
      </w:r>
    </w:p>
    <w:p w14:paraId="687790DD" w14:textId="7B002956" w:rsidR="00B56B47" w:rsidRDefault="00B56B47" w:rsidP="008452E4">
      <w:pPr>
        <w:pStyle w:val="ListParagraph"/>
        <w:numPr>
          <w:ilvl w:val="0"/>
          <w:numId w:val="5"/>
        </w:numPr>
        <w:tabs>
          <w:tab w:val="left" w:pos="2000"/>
        </w:tabs>
      </w:pPr>
      <w:r w:rsidRPr="008452E4">
        <w:rPr>
          <w:rFonts w:ascii="Arial" w:hAnsi="Arial"/>
          <w:sz w:val="22"/>
          <w:szCs w:val="22"/>
        </w:rPr>
        <w:t>A Levels</w:t>
      </w:r>
      <w:r w:rsidR="00CE4CBD" w:rsidRPr="008452E4">
        <w:rPr>
          <w:rFonts w:ascii="Arial" w:hAnsi="Arial"/>
          <w:sz w:val="22"/>
          <w:szCs w:val="22"/>
        </w:rPr>
        <w:t xml:space="preserve">, </w:t>
      </w:r>
      <w:r w:rsidRPr="008452E4">
        <w:rPr>
          <w:rFonts w:ascii="Arial" w:hAnsi="Arial"/>
          <w:sz w:val="22"/>
          <w:szCs w:val="22"/>
        </w:rPr>
        <w:t>June 2010</w:t>
      </w:r>
      <w:r w:rsidR="00CE4CBD" w:rsidRPr="008452E4">
        <w:rPr>
          <w:rFonts w:ascii="Arial" w:hAnsi="Arial"/>
          <w:sz w:val="22"/>
          <w:szCs w:val="22"/>
        </w:rPr>
        <w:t xml:space="preserve">, </w:t>
      </w:r>
      <w:r w:rsidRPr="008452E4">
        <w:rPr>
          <w:rFonts w:ascii="Arial" w:hAnsi="Arial"/>
          <w:sz w:val="22"/>
          <w:szCs w:val="22"/>
        </w:rPr>
        <w:t>Mathematics</w:t>
      </w:r>
      <w:r w:rsidR="00AF2300" w:rsidRPr="008452E4">
        <w:rPr>
          <w:rFonts w:ascii="Arial" w:hAnsi="Arial"/>
          <w:sz w:val="22"/>
          <w:szCs w:val="22"/>
        </w:rPr>
        <w:t xml:space="preserve"> </w:t>
      </w:r>
      <w:r w:rsidRPr="008452E4">
        <w:rPr>
          <w:rFonts w:ascii="Arial" w:hAnsi="Arial"/>
          <w:sz w:val="22"/>
          <w:szCs w:val="22"/>
        </w:rPr>
        <w:t>A*</w:t>
      </w:r>
      <w:r w:rsidR="00AF2300" w:rsidRPr="008452E4">
        <w:rPr>
          <w:rFonts w:ascii="Arial" w:hAnsi="Arial"/>
          <w:sz w:val="22"/>
          <w:szCs w:val="22"/>
        </w:rPr>
        <w:t>,</w:t>
      </w:r>
      <w:r w:rsidR="00B00358" w:rsidRPr="008452E4">
        <w:rPr>
          <w:rFonts w:ascii="Arial" w:hAnsi="Arial"/>
          <w:sz w:val="22"/>
          <w:szCs w:val="22"/>
        </w:rPr>
        <w:t xml:space="preserve"> </w:t>
      </w:r>
      <w:r w:rsidRPr="008452E4">
        <w:rPr>
          <w:rFonts w:ascii="Arial" w:hAnsi="Arial"/>
          <w:sz w:val="22"/>
          <w:szCs w:val="22"/>
        </w:rPr>
        <w:t>Chemistry</w:t>
      </w:r>
      <w:r w:rsidR="00B00358" w:rsidRPr="008452E4">
        <w:rPr>
          <w:rFonts w:ascii="Arial" w:hAnsi="Arial"/>
          <w:sz w:val="22"/>
          <w:szCs w:val="22"/>
        </w:rPr>
        <w:t xml:space="preserve"> </w:t>
      </w:r>
      <w:r w:rsidRPr="008452E4">
        <w:rPr>
          <w:rFonts w:ascii="Arial" w:hAnsi="Arial"/>
          <w:sz w:val="22"/>
          <w:szCs w:val="22"/>
        </w:rPr>
        <w:t>A</w:t>
      </w:r>
      <w:r w:rsidR="00B00358" w:rsidRPr="008452E4">
        <w:rPr>
          <w:rFonts w:ascii="Arial" w:hAnsi="Arial"/>
          <w:sz w:val="22"/>
          <w:szCs w:val="22"/>
        </w:rPr>
        <w:t xml:space="preserve">, </w:t>
      </w:r>
      <w:r w:rsidRPr="008452E4">
        <w:rPr>
          <w:rFonts w:ascii="Arial" w:hAnsi="Arial"/>
          <w:sz w:val="22"/>
          <w:szCs w:val="22"/>
        </w:rPr>
        <w:t>Physics</w:t>
      </w:r>
      <w:r w:rsidR="00B00358" w:rsidRPr="008452E4">
        <w:rPr>
          <w:rFonts w:ascii="Arial" w:hAnsi="Arial"/>
          <w:sz w:val="22"/>
          <w:szCs w:val="22"/>
        </w:rPr>
        <w:t xml:space="preserve"> </w:t>
      </w:r>
      <w:r w:rsidRPr="008452E4">
        <w:rPr>
          <w:rFonts w:ascii="Arial" w:hAnsi="Arial"/>
          <w:sz w:val="22"/>
          <w:szCs w:val="22"/>
        </w:rPr>
        <w:t>A</w:t>
      </w:r>
      <w:r w:rsidR="00B00358" w:rsidRPr="008452E4">
        <w:rPr>
          <w:rFonts w:ascii="Arial" w:hAnsi="Arial"/>
          <w:sz w:val="22"/>
          <w:szCs w:val="22"/>
        </w:rPr>
        <w:t xml:space="preserve">, </w:t>
      </w:r>
      <w:r w:rsidRPr="008452E4">
        <w:rPr>
          <w:rFonts w:ascii="Arial" w:hAnsi="Arial"/>
          <w:sz w:val="22"/>
          <w:szCs w:val="22"/>
        </w:rPr>
        <w:t>Further Mathematics</w:t>
      </w:r>
      <w:r w:rsidR="00B00358" w:rsidRPr="008452E4">
        <w:rPr>
          <w:rFonts w:ascii="Arial" w:hAnsi="Arial"/>
          <w:sz w:val="22"/>
          <w:szCs w:val="22"/>
        </w:rPr>
        <w:t xml:space="preserve"> </w:t>
      </w:r>
      <w:r w:rsidRPr="008452E4">
        <w:rPr>
          <w:rFonts w:ascii="Arial" w:hAnsi="Arial"/>
          <w:sz w:val="22"/>
          <w:szCs w:val="22"/>
        </w:rPr>
        <w:t>B</w:t>
      </w:r>
    </w:p>
    <w:sectPr w:rsidR="00B56B47" w:rsidSect="00F92B81">
      <w:type w:val="continuous"/>
      <w:pgSz w:w="11900" w:h="16840"/>
      <w:pgMar w:top="720" w:right="720" w:bottom="720" w:left="720" w:header="709" w:footer="709"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Kieran Boddington" w:date="2021-08-09T14:53:00Z" w:initials="KB">
    <w:p w14:paraId="413E3C0C" w14:textId="7FB0D4C4" w:rsidR="002A6473" w:rsidRDefault="002A6473">
      <w:pPr>
        <w:pStyle w:val="CommentText"/>
      </w:pPr>
      <w:r>
        <w:rPr>
          <w:rStyle w:val="CommentReference"/>
        </w:rPr>
        <w:annotationRef/>
      </w:r>
      <w:r>
        <w:t xml:space="preserve">Do you have a £ number to go with this increase? If a CPO or COO looks at the CV </w:t>
      </w:r>
      <w:proofErr w:type="gramStart"/>
      <w:r>
        <w:t>that’s</w:t>
      </w:r>
      <w:proofErr w:type="gramEnd"/>
      <w:r>
        <w:t xml:space="preserve"> would they’ll care about.</w:t>
      </w:r>
    </w:p>
  </w:comment>
  <w:comment w:id="3" w:author="Kieran Boddington" w:date="2021-08-09T14:54:00Z" w:initials="KB">
    <w:p w14:paraId="5E39792D" w14:textId="625C0035" w:rsidR="002A6473" w:rsidRDefault="002A6473">
      <w:pPr>
        <w:pStyle w:val="CommentText"/>
      </w:pPr>
      <w:r>
        <w:rPr>
          <w:rStyle w:val="CommentReference"/>
        </w:rPr>
        <w:annotationRef/>
      </w:r>
      <w:r>
        <w:t>How did you do this? What was created?</w:t>
      </w:r>
    </w:p>
  </w:comment>
  <w:comment w:id="4" w:author="Kieran Boddington" w:date="2021-08-09T16:01:00Z" w:initials="KB">
    <w:p w14:paraId="0C17BE9A" w14:textId="70813E13" w:rsidR="001822FF" w:rsidRDefault="001822FF">
      <w:pPr>
        <w:pStyle w:val="CommentText"/>
      </w:pPr>
      <w:r>
        <w:rPr>
          <w:rStyle w:val="CommentReference"/>
        </w:rPr>
        <w:annotationRef/>
      </w:r>
      <w:r>
        <w:t>What was the target and how much did you exceed</w:t>
      </w:r>
      <w:r w:rsidR="00A67147">
        <w:t xml:space="preserve"> it </w:t>
      </w:r>
      <w:proofErr w:type="gramStart"/>
      <w:r w:rsidR="00A67147">
        <w:t>by</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E3C0C" w15:done="0"/>
  <w15:commentEx w15:paraId="5E39792D" w15:done="1"/>
  <w15:commentEx w15:paraId="0C17BE9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BBFE5" w16cex:dateUtc="2021-08-09T13:53:00Z"/>
  <w16cex:commentExtensible w16cex:durableId="24BBC037" w16cex:dateUtc="2021-08-09T13:54:00Z"/>
  <w16cex:commentExtensible w16cex:durableId="24BBCFDB" w16cex:dateUtc="2021-08-09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E3C0C" w16cid:durableId="24BBBFE5"/>
  <w16cid:commentId w16cid:paraId="5E39792D" w16cid:durableId="24BBC037"/>
  <w16cid:commentId w16cid:paraId="0C17BE9A" w16cid:durableId="24BBCF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7E33" w14:textId="77777777" w:rsidR="00B72CC4" w:rsidRDefault="00B72CC4">
      <w:r>
        <w:separator/>
      </w:r>
    </w:p>
  </w:endnote>
  <w:endnote w:type="continuationSeparator" w:id="0">
    <w:p w14:paraId="5434A945" w14:textId="77777777" w:rsidR="00B72CC4" w:rsidRDefault="00B72CC4">
      <w:r>
        <w:continuationSeparator/>
      </w:r>
    </w:p>
  </w:endnote>
  <w:endnote w:type="continuationNotice" w:id="1">
    <w:p w14:paraId="79C56C58" w14:textId="77777777" w:rsidR="00B72CC4" w:rsidRDefault="00B72C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ido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CA0B" w14:textId="51A0E5DE" w:rsidR="0000391C" w:rsidRPr="005F0476" w:rsidRDefault="00F92B81" w:rsidP="00F92B81">
    <w:pPr>
      <w:pStyle w:val="HeaderFooterA"/>
      <w:jc w:val="right"/>
      <w:rPr>
        <w:rFonts w:ascii="Arial" w:eastAsia="Times New Roman" w:hAnsi="Arial" w:cs="Arial"/>
        <w:b w:val="0"/>
        <w:bCs w:val="0"/>
        <w:color w:val="A6A6A6" w:themeColor="background1" w:themeShade="A6"/>
        <w:sz w:val="20"/>
        <w:szCs w:val="20"/>
      </w:rPr>
    </w:pPr>
    <w:r w:rsidRPr="005F0476">
      <w:rPr>
        <w:rFonts w:ascii="Arial" w:eastAsia="Times New Roman" w:hAnsi="Arial" w:cs="Arial"/>
        <w:b w:val="0"/>
        <w:bCs w:val="0"/>
        <w:color w:val="A6A6A6" w:themeColor="background1" w:themeShade="A6"/>
        <w:sz w:val="20"/>
        <w:szCs w:val="20"/>
      </w:rPr>
      <w:t xml:space="preserve">Dan Boddington </w:t>
    </w:r>
    <w:r w:rsidR="00C23C53">
      <w:rPr>
        <w:rFonts w:ascii="Arial" w:eastAsia="Times New Roman" w:hAnsi="Arial" w:cs="Arial"/>
        <w:b w:val="0"/>
        <w:bCs w:val="0"/>
        <w:color w:val="A6A6A6" w:themeColor="background1" w:themeShade="A6"/>
        <w:sz w:val="20"/>
        <w:szCs w:val="20"/>
      </w:rPr>
      <w:t>September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9590C" w14:textId="77777777" w:rsidR="00B72CC4" w:rsidRDefault="00B72CC4">
      <w:r>
        <w:separator/>
      </w:r>
    </w:p>
  </w:footnote>
  <w:footnote w:type="continuationSeparator" w:id="0">
    <w:p w14:paraId="344B9DD8" w14:textId="77777777" w:rsidR="00B72CC4" w:rsidRDefault="00B72CC4">
      <w:r>
        <w:continuationSeparator/>
      </w:r>
    </w:p>
  </w:footnote>
  <w:footnote w:type="continuationNotice" w:id="1">
    <w:p w14:paraId="3656C2C9" w14:textId="77777777" w:rsidR="00B72CC4" w:rsidRDefault="00B72CC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50C"/>
    <w:multiLevelType w:val="hybridMultilevel"/>
    <w:tmpl w:val="5712A542"/>
    <w:styleLink w:val="Bullet"/>
    <w:lvl w:ilvl="0" w:tplc="56289662">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 w:ilvl="1" w:tplc="B9846EBA">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 w:ilvl="2" w:tplc="4A089C26">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 w:ilvl="3" w:tplc="085AC572">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 w:ilvl="4" w:tplc="2E76EC5C">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 w:ilvl="5" w:tplc="03CAD13A">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 w:ilvl="6" w:tplc="506EDCD8">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 w:ilvl="7" w:tplc="0856125C">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 w:ilvl="8" w:tplc="A6F699AE">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767C9D"/>
    <w:multiLevelType w:val="hybridMultilevel"/>
    <w:tmpl w:val="5712A542"/>
    <w:numStyleLink w:val="Bullet"/>
  </w:abstractNum>
  <w:abstractNum w:abstractNumId="3" w15:restartNumberingAfterBreak="0">
    <w:nsid w:val="712453FA"/>
    <w:multiLevelType w:val="hybridMultilevel"/>
    <w:tmpl w:val="2D22CBDC"/>
    <w:lvl w:ilvl="0" w:tplc="FFFFFFFF">
      <w:start w:val="1"/>
      <w:numFmt w:val="bullet"/>
      <w:lvlText w:val="-"/>
      <w:lvlJc w:val="left"/>
      <w:pPr>
        <w:ind w:left="495" w:hanging="360"/>
      </w:pPr>
      <w:rPr>
        <w:rFonts w:ascii="Arial" w:hAnsi="Arial"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num w:numId="1">
    <w:abstractNumId w:val="0"/>
  </w:num>
  <w:num w:numId="2">
    <w:abstractNumId w:val="2"/>
  </w:num>
  <w:num w:numId="3">
    <w:abstractNumId w:val="2"/>
    <w:lvlOverride w:ilvl="0">
      <w:lvl w:ilvl="0" w:tplc="8B0858C6">
        <w:start w:val="1"/>
        <w:numFmt w:val="bullet"/>
        <w:lvlText w:val="•"/>
        <w:lvlJc w:val="left"/>
        <w:pPr>
          <w:tabs>
            <w:tab w:val="left" w:pos="2816"/>
            <w:tab w:val="left" w:pos="3568"/>
          </w:tabs>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8FEF086">
        <w:start w:val="1"/>
        <w:numFmt w:val="bullet"/>
        <w:lvlText w:val="•"/>
        <w:lvlJc w:val="left"/>
        <w:pPr>
          <w:tabs>
            <w:tab w:val="left" w:pos="2816"/>
            <w:tab w:val="left" w:pos="3568"/>
          </w:tabs>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46CE67C">
        <w:start w:val="1"/>
        <w:numFmt w:val="bullet"/>
        <w:lvlText w:val="•"/>
        <w:lvlJc w:val="left"/>
        <w:pPr>
          <w:tabs>
            <w:tab w:val="left" w:pos="2816"/>
            <w:tab w:val="left" w:pos="3568"/>
          </w:tabs>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10A7094">
        <w:start w:val="1"/>
        <w:numFmt w:val="bullet"/>
        <w:lvlText w:val="•"/>
        <w:lvlJc w:val="left"/>
        <w:pPr>
          <w:tabs>
            <w:tab w:val="left" w:pos="2816"/>
            <w:tab w:val="left" w:pos="3568"/>
          </w:tabs>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922AA4C">
        <w:start w:val="1"/>
        <w:numFmt w:val="bullet"/>
        <w:lvlText w:val="•"/>
        <w:lvlJc w:val="left"/>
        <w:pPr>
          <w:tabs>
            <w:tab w:val="left" w:pos="2816"/>
            <w:tab w:val="left" w:pos="3568"/>
          </w:tabs>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E069FAC">
        <w:start w:val="1"/>
        <w:numFmt w:val="bullet"/>
        <w:lvlText w:val="•"/>
        <w:lvlJc w:val="left"/>
        <w:pPr>
          <w:tabs>
            <w:tab w:val="left" w:pos="2816"/>
            <w:tab w:val="left" w:pos="3568"/>
          </w:tabs>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23A587E">
        <w:start w:val="1"/>
        <w:numFmt w:val="bullet"/>
        <w:lvlText w:val="•"/>
        <w:lvlJc w:val="left"/>
        <w:pPr>
          <w:tabs>
            <w:tab w:val="left" w:pos="2816"/>
            <w:tab w:val="left" w:pos="3568"/>
          </w:tabs>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2FE0A06">
        <w:start w:val="1"/>
        <w:numFmt w:val="bullet"/>
        <w:lvlText w:val="•"/>
        <w:lvlJc w:val="left"/>
        <w:pPr>
          <w:tabs>
            <w:tab w:val="left" w:pos="2816"/>
            <w:tab w:val="left" w:pos="3568"/>
          </w:tabs>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C94AC0C0">
        <w:start w:val="1"/>
        <w:numFmt w:val="bullet"/>
        <w:lvlText w:val="•"/>
        <w:lvlJc w:val="left"/>
        <w:pPr>
          <w:tabs>
            <w:tab w:val="left" w:pos="2816"/>
            <w:tab w:val="left" w:pos="3568"/>
          </w:tabs>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2"/>
    <w:lvlOverride w:ilvl="0">
      <w:lvl w:ilvl="0" w:tplc="8B0858C6">
        <w:start w:val="1"/>
        <w:numFmt w:val="bullet"/>
        <w:lvlText w:val="•"/>
        <w:lvlJc w:val="left"/>
        <w:pPr>
          <w:ind w:left="135" w:hanging="13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8FEF086">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46CE67C">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10A7094">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7922AA4C">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AE069FAC">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F23A587E">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72FE0A06">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C94AC0C0">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n Boddington">
    <w15:presenceInfo w15:providerId="AD" w15:userId="S::K.Boddington@pageantmedia.com::baa3b4f2-007a-475a-be28-20b3ecfd6f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EF"/>
    <w:rsid w:val="0000110E"/>
    <w:rsid w:val="00002A6D"/>
    <w:rsid w:val="0000391C"/>
    <w:rsid w:val="00003DFB"/>
    <w:rsid w:val="00007B22"/>
    <w:rsid w:val="00012B6B"/>
    <w:rsid w:val="00016673"/>
    <w:rsid w:val="00032F29"/>
    <w:rsid w:val="000342C8"/>
    <w:rsid w:val="0005426B"/>
    <w:rsid w:val="000543FD"/>
    <w:rsid w:val="00056419"/>
    <w:rsid w:val="0005758C"/>
    <w:rsid w:val="00066966"/>
    <w:rsid w:val="00073433"/>
    <w:rsid w:val="00075CD8"/>
    <w:rsid w:val="000814A0"/>
    <w:rsid w:val="00087718"/>
    <w:rsid w:val="000909DB"/>
    <w:rsid w:val="00094011"/>
    <w:rsid w:val="000A1B1F"/>
    <w:rsid w:val="000A2AA6"/>
    <w:rsid w:val="000A4894"/>
    <w:rsid w:val="000A6F70"/>
    <w:rsid w:val="000A7BF3"/>
    <w:rsid w:val="000C007D"/>
    <w:rsid w:val="000D24A2"/>
    <w:rsid w:val="000D2C3B"/>
    <w:rsid w:val="000D5839"/>
    <w:rsid w:val="000E44F5"/>
    <w:rsid w:val="000E79C9"/>
    <w:rsid w:val="000F07C3"/>
    <w:rsid w:val="000F0C0F"/>
    <w:rsid w:val="000F5B68"/>
    <w:rsid w:val="00101ED1"/>
    <w:rsid w:val="00107AAD"/>
    <w:rsid w:val="00112818"/>
    <w:rsid w:val="001131BB"/>
    <w:rsid w:val="00122104"/>
    <w:rsid w:val="0012335C"/>
    <w:rsid w:val="001404EE"/>
    <w:rsid w:val="00144CD3"/>
    <w:rsid w:val="00154EBC"/>
    <w:rsid w:val="00156702"/>
    <w:rsid w:val="001578FD"/>
    <w:rsid w:val="001737E1"/>
    <w:rsid w:val="001822FF"/>
    <w:rsid w:val="00182F9E"/>
    <w:rsid w:val="00191EAC"/>
    <w:rsid w:val="001B010F"/>
    <w:rsid w:val="001B26DD"/>
    <w:rsid w:val="001B56B7"/>
    <w:rsid w:val="001C0202"/>
    <w:rsid w:val="001C0947"/>
    <w:rsid w:val="001C7E89"/>
    <w:rsid w:val="001D1D29"/>
    <w:rsid w:val="001D29EE"/>
    <w:rsid w:val="001D7D58"/>
    <w:rsid w:val="001E1C06"/>
    <w:rsid w:val="001E245A"/>
    <w:rsid w:val="001E705F"/>
    <w:rsid w:val="001F09BD"/>
    <w:rsid w:val="00202533"/>
    <w:rsid w:val="0020280F"/>
    <w:rsid w:val="00204418"/>
    <w:rsid w:val="002129D6"/>
    <w:rsid w:val="00213ECA"/>
    <w:rsid w:val="00216B6B"/>
    <w:rsid w:val="0022536A"/>
    <w:rsid w:val="002406C6"/>
    <w:rsid w:val="00245BE0"/>
    <w:rsid w:val="00255BA1"/>
    <w:rsid w:val="0027305C"/>
    <w:rsid w:val="00276035"/>
    <w:rsid w:val="00282752"/>
    <w:rsid w:val="002946D4"/>
    <w:rsid w:val="002A31FD"/>
    <w:rsid w:val="002A6473"/>
    <w:rsid w:val="002A68F0"/>
    <w:rsid w:val="002C66ED"/>
    <w:rsid w:val="002D50A1"/>
    <w:rsid w:val="002F64E8"/>
    <w:rsid w:val="00301A32"/>
    <w:rsid w:val="003028E0"/>
    <w:rsid w:val="00304AEE"/>
    <w:rsid w:val="003143C9"/>
    <w:rsid w:val="00325687"/>
    <w:rsid w:val="0032708C"/>
    <w:rsid w:val="003316E8"/>
    <w:rsid w:val="00334BEB"/>
    <w:rsid w:val="00336743"/>
    <w:rsid w:val="00337EA4"/>
    <w:rsid w:val="00351EA2"/>
    <w:rsid w:val="0035351C"/>
    <w:rsid w:val="00357284"/>
    <w:rsid w:val="00374E1B"/>
    <w:rsid w:val="00385BC7"/>
    <w:rsid w:val="003A3773"/>
    <w:rsid w:val="003A58E9"/>
    <w:rsid w:val="003C06AF"/>
    <w:rsid w:val="003C0802"/>
    <w:rsid w:val="003C2ACD"/>
    <w:rsid w:val="003D2EE4"/>
    <w:rsid w:val="003E05EC"/>
    <w:rsid w:val="003E422D"/>
    <w:rsid w:val="003E68C3"/>
    <w:rsid w:val="003F305D"/>
    <w:rsid w:val="003F6CDE"/>
    <w:rsid w:val="004500A2"/>
    <w:rsid w:val="00454E87"/>
    <w:rsid w:val="0046142C"/>
    <w:rsid w:val="004678EA"/>
    <w:rsid w:val="00471C58"/>
    <w:rsid w:val="00473200"/>
    <w:rsid w:val="00492757"/>
    <w:rsid w:val="00493095"/>
    <w:rsid w:val="00495D1B"/>
    <w:rsid w:val="004A00E8"/>
    <w:rsid w:val="004B0AE1"/>
    <w:rsid w:val="004C0C7F"/>
    <w:rsid w:val="004D195D"/>
    <w:rsid w:val="004D4B5D"/>
    <w:rsid w:val="004E07F9"/>
    <w:rsid w:val="004F1A75"/>
    <w:rsid w:val="0050250C"/>
    <w:rsid w:val="00503671"/>
    <w:rsid w:val="0050611C"/>
    <w:rsid w:val="00522B27"/>
    <w:rsid w:val="00524DA4"/>
    <w:rsid w:val="00541764"/>
    <w:rsid w:val="0054722F"/>
    <w:rsid w:val="00553EC1"/>
    <w:rsid w:val="00560F89"/>
    <w:rsid w:val="00563297"/>
    <w:rsid w:val="0056343E"/>
    <w:rsid w:val="0057515A"/>
    <w:rsid w:val="00577320"/>
    <w:rsid w:val="00582B00"/>
    <w:rsid w:val="005837F8"/>
    <w:rsid w:val="00592777"/>
    <w:rsid w:val="0059568C"/>
    <w:rsid w:val="00596F71"/>
    <w:rsid w:val="005A03A1"/>
    <w:rsid w:val="005C2484"/>
    <w:rsid w:val="005C4B6C"/>
    <w:rsid w:val="005C7551"/>
    <w:rsid w:val="005D03A5"/>
    <w:rsid w:val="005D07A4"/>
    <w:rsid w:val="005D1218"/>
    <w:rsid w:val="005E1B0E"/>
    <w:rsid w:val="005E3D30"/>
    <w:rsid w:val="005F0476"/>
    <w:rsid w:val="005F1079"/>
    <w:rsid w:val="005F73F1"/>
    <w:rsid w:val="005F7AB2"/>
    <w:rsid w:val="005F7D64"/>
    <w:rsid w:val="00606360"/>
    <w:rsid w:val="006065D5"/>
    <w:rsid w:val="00612050"/>
    <w:rsid w:val="00630C62"/>
    <w:rsid w:val="006511E6"/>
    <w:rsid w:val="006557AB"/>
    <w:rsid w:val="006718E3"/>
    <w:rsid w:val="006A3AB1"/>
    <w:rsid w:val="006B1D88"/>
    <w:rsid w:val="006C4CC5"/>
    <w:rsid w:val="006C7E03"/>
    <w:rsid w:val="006D21FF"/>
    <w:rsid w:val="006D3F6F"/>
    <w:rsid w:val="006D50DF"/>
    <w:rsid w:val="006F3DE5"/>
    <w:rsid w:val="0070593F"/>
    <w:rsid w:val="007075B5"/>
    <w:rsid w:val="00714647"/>
    <w:rsid w:val="0071605F"/>
    <w:rsid w:val="007203E4"/>
    <w:rsid w:val="007371FA"/>
    <w:rsid w:val="00737F2A"/>
    <w:rsid w:val="00742D9D"/>
    <w:rsid w:val="00746384"/>
    <w:rsid w:val="007604BB"/>
    <w:rsid w:val="00766FC7"/>
    <w:rsid w:val="00767637"/>
    <w:rsid w:val="00780E50"/>
    <w:rsid w:val="007A3481"/>
    <w:rsid w:val="007A4803"/>
    <w:rsid w:val="007C0388"/>
    <w:rsid w:val="007C238A"/>
    <w:rsid w:val="007C63FB"/>
    <w:rsid w:val="007D0245"/>
    <w:rsid w:val="007D02FE"/>
    <w:rsid w:val="007D4A0B"/>
    <w:rsid w:val="007E503B"/>
    <w:rsid w:val="007F0E9D"/>
    <w:rsid w:val="007F2FD8"/>
    <w:rsid w:val="007F496B"/>
    <w:rsid w:val="00803664"/>
    <w:rsid w:val="008044C4"/>
    <w:rsid w:val="008046D7"/>
    <w:rsid w:val="00804ABD"/>
    <w:rsid w:val="0081049A"/>
    <w:rsid w:val="008303E1"/>
    <w:rsid w:val="008311FA"/>
    <w:rsid w:val="00840442"/>
    <w:rsid w:val="00840676"/>
    <w:rsid w:val="00841165"/>
    <w:rsid w:val="008452E4"/>
    <w:rsid w:val="00851933"/>
    <w:rsid w:val="0086524A"/>
    <w:rsid w:val="0086621F"/>
    <w:rsid w:val="008727D9"/>
    <w:rsid w:val="0089110B"/>
    <w:rsid w:val="0089197B"/>
    <w:rsid w:val="00893DB1"/>
    <w:rsid w:val="008973EF"/>
    <w:rsid w:val="008A1D8C"/>
    <w:rsid w:val="008A43B6"/>
    <w:rsid w:val="008B2FE2"/>
    <w:rsid w:val="008B5942"/>
    <w:rsid w:val="008C022C"/>
    <w:rsid w:val="008C13AA"/>
    <w:rsid w:val="008C15E2"/>
    <w:rsid w:val="008C4821"/>
    <w:rsid w:val="008D07DD"/>
    <w:rsid w:val="008D4C74"/>
    <w:rsid w:val="008D633D"/>
    <w:rsid w:val="008E092D"/>
    <w:rsid w:val="008E59E7"/>
    <w:rsid w:val="008F511F"/>
    <w:rsid w:val="009038A5"/>
    <w:rsid w:val="00904FB8"/>
    <w:rsid w:val="00907078"/>
    <w:rsid w:val="00914FE5"/>
    <w:rsid w:val="00915535"/>
    <w:rsid w:val="00917AC2"/>
    <w:rsid w:val="00923C59"/>
    <w:rsid w:val="009266A2"/>
    <w:rsid w:val="00932821"/>
    <w:rsid w:val="00932A49"/>
    <w:rsid w:val="00950BBD"/>
    <w:rsid w:val="0095678B"/>
    <w:rsid w:val="009651EB"/>
    <w:rsid w:val="009667D7"/>
    <w:rsid w:val="0097038E"/>
    <w:rsid w:val="009747F7"/>
    <w:rsid w:val="00981DF5"/>
    <w:rsid w:val="00995462"/>
    <w:rsid w:val="0099685F"/>
    <w:rsid w:val="009A0F7F"/>
    <w:rsid w:val="009B2339"/>
    <w:rsid w:val="009F4DD7"/>
    <w:rsid w:val="009F4F69"/>
    <w:rsid w:val="009F4F9E"/>
    <w:rsid w:val="00A00DCA"/>
    <w:rsid w:val="00A15A33"/>
    <w:rsid w:val="00A2281B"/>
    <w:rsid w:val="00A27B52"/>
    <w:rsid w:val="00A31418"/>
    <w:rsid w:val="00A3386C"/>
    <w:rsid w:val="00A5237B"/>
    <w:rsid w:val="00A67147"/>
    <w:rsid w:val="00A750F4"/>
    <w:rsid w:val="00A7658F"/>
    <w:rsid w:val="00A865C3"/>
    <w:rsid w:val="00A91E97"/>
    <w:rsid w:val="00A96339"/>
    <w:rsid w:val="00A97840"/>
    <w:rsid w:val="00AA0AB3"/>
    <w:rsid w:val="00AB21D3"/>
    <w:rsid w:val="00AB7B57"/>
    <w:rsid w:val="00AC4860"/>
    <w:rsid w:val="00AC7041"/>
    <w:rsid w:val="00AD3F44"/>
    <w:rsid w:val="00AD4FC4"/>
    <w:rsid w:val="00AE4032"/>
    <w:rsid w:val="00AE5527"/>
    <w:rsid w:val="00AE7864"/>
    <w:rsid w:val="00AF2300"/>
    <w:rsid w:val="00AF4C69"/>
    <w:rsid w:val="00B00358"/>
    <w:rsid w:val="00B044BC"/>
    <w:rsid w:val="00B1491A"/>
    <w:rsid w:val="00B260FB"/>
    <w:rsid w:val="00B41420"/>
    <w:rsid w:val="00B50F0A"/>
    <w:rsid w:val="00B524C9"/>
    <w:rsid w:val="00B56041"/>
    <w:rsid w:val="00B56B47"/>
    <w:rsid w:val="00B61F57"/>
    <w:rsid w:val="00B72CC4"/>
    <w:rsid w:val="00B738CE"/>
    <w:rsid w:val="00B74623"/>
    <w:rsid w:val="00B74F78"/>
    <w:rsid w:val="00B81390"/>
    <w:rsid w:val="00B85C05"/>
    <w:rsid w:val="00B863BF"/>
    <w:rsid w:val="00B9024F"/>
    <w:rsid w:val="00B91ABA"/>
    <w:rsid w:val="00B94331"/>
    <w:rsid w:val="00B972BE"/>
    <w:rsid w:val="00BA0273"/>
    <w:rsid w:val="00BA0E20"/>
    <w:rsid w:val="00BA6AEA"/>
    <w:rsid w:val="00BB3F37"/>
    <w:rsid w:val="00BB7C55"/>
    <w:rsid w:val="00BC59E4"/>
    <w:rsid w:val="00BD6CEF"/>
    <w:rsid w:val="00BF0C8F"/>
    <w:rsid w:val="00BF71AB"/>
    <w:rsid w:val="00BF75F0"/>
    <w:rsid w:val="00C074E6"/>
    <w:rsid w:val="00C23C53"/>
    <w:rsid w:val="00C253F7"/>
    <w:rsid w:val="00C31197"/>
    <w:rsid w:val="00C34AC4"/>
    <w:rsid w:val="00C355FA"/>
    <w:rsid w:val="00C35EA3"/>
    <w:rsid w:val="00C42465"/>
    <w:rsid w:val="00C440C6"/>
    <w:rsid w:val="00C51FD8"/>
    <w:rsid w:val="00C548B7"/>
    <w:rsid w:val="00C55442"/>
    <w:rsid w:val="00C607E9"/>
    <w:rsid w:val="00C66D76"/>
    <w:rsid w:val="00C73F5B"/>
    <w:rsid w:val="00C740D3"/>
    <w:rsid w:val="00C74508"/>
    <w:rsid w:val="00C7478E"/>
    <w:rsid w:val="00C84857"/>
    <w:rsid w:val="00C84FE6"/>
    <w:rsid w:val="00C85E2B"/>
    <w:rsid w:val="00C94264"/>
    <w:rsid w:val="00CB5D0C"/>
    <w:rsid w:val="00CC5D80"/>
    <w:rsid w:val="00CC665A"/>
    <w:rsid w:val="00CD682E"/>
    <w:rsid w:val="00CE4CBD"/>
    <w:rsid w:val="00CF1BBA"/>
    <w:rsid w:val="00CF4A87"/>
    <w:rsid w:val="00D00481"/>
    <w:rsid w:val="00D220F4"/>
    <w:rsid w:val="00D26867"/>
    <w:rsid w:val="00D340F0"/>
    <w:rsid w:val="00D35747"/>
    <w:rsid w:val="00D369BC"/>
    <w:rsid w:val="00D42B0B"/>
    <w:rsid w:val="00D43E33"/>
    <w:rsid w:val="00D4533D"/>
    <w:rsid w:val="00D56EAC"/>
    <w:rsid w:val="00D65095"/>
    <w:rsid w:val="00D71FF3"/>
    <w:rsid w:val="00D733CC"/>
    <w:rsid w:val="00D75B75"/>
    <w:rsid w:val="00D806FF"/>
    <w:rsid w:val="00D8206F"/>
    <w:rsid w:val="00D86B89"/>
    <w:rsid w:val="00D9518F"/>
    <w:rsid w:val="00D96C78"/>
    <w:rsid w:val="00DA08C0"/>
    <w:rsid w:val="00DB372F"/>
    <w:rsid w:val="00DB482E"/>
    <w:rsid w:val="00DC3E1B"/>
    <w:rsid w:val="00DE3087"/>
    <w:rsid w:val="00E12082"/>
    <w:rsid w:val="00E31C07"/>
    <w:rsid w:val="00E31F96"/>
    <w:rsid w:val="00E35198"/>
    <w:rsid w:val="00E3598F"/>
    <w:rsid w:val="00E3712F"/>
    <w:rsid w:val="00E506C8"/>
    <w:rsid w:val="00E570B9"/>
    <w:rsid w:val="00E600A7"/>
    <w:rsid w:val="00E63730"/>
    <w:rsid w:val="00E82C72"/>
    <w:rsid w:val="00E83C9E"/>
    <w:rsid w:val="00EA4BFD"/>
    <w:rsid w:val="00EB7B9A"/>
    <w:rsid w:val="00EC132A"/>
    <w:rsid w:val="00EC1C4F"/>
    <w:rsid w:val="00EC7062"/>
    <w:rsid w:val="00ED383F"/>
    <w:rsid w:val="00ED5925"/>
    <w:rsid w:val="00ED74BE"/>
    <w:rsid w:val="00EE4249"/>
    <w:rsid w:val="00F04472"/>
    <w:rsid w:val="00F11EC9"/>
    <w:rsid w:val="00F25BFE"/>
    <w:rsid w:val="00F301F5"/>
    <w:rsid w:val="00F304E1"/>
    <w:rsid w:val="00F32BEA"/>
    <w:rsid w:val="00F3450E"/>
    <w:rsid w:val="00F43D3E"/>
    <w:rsid w:val="00F44419"/>
    <w:rsid w:val="00F52BDC"/>
    <w:rsid w:val="00F535EB"/>
    <w:rsid w:val="00F558F5"/>
    <w:rsid w:val="00F55D2E"/>
    <w:rsid w:val="00F62FD9"/>
    <w:rsid w:val="00F66F07"/>
    <w:rsid w:val="00F80BEB"/>
    <w:rsid w:val="00F87225"/>
    <w:rsid w:val="00F87D9E"/>
    <w:rsid w:val="00F91471"/>
    <w:rsid w:val="00F92B81"/>
    <w:rsid w:val="00F968D0"/>
    <w:rsid w:val="00F96D4A"/>
    <w:rsid w:val="00FA177C"/>
    <w:rsid w:val="00FA2FB4"/>
    <w:rsid w:val="00FA6A68"/>
    <w:rsid w:val="00FC124C"/>
    <w:rsid w:val="00FC4A24"/>
    <w:rsid w:val="00FC6DD5"/>
    <w:rsid w:val="00FD04F7"/>
    <w:rsid w:val="00FD15EE"/>
    <w:rsid w:val="00FD1A70"/>
    <w:rsid w:val="00FE2D60"/>
    <w:rsid w:val="00FF5D31"/>
    <w:rsid w:val="060A6701"/>
    <w:rsid w:val="06E00E5D"/>
    <w:rsid w:val="125C706E"/>
    <w:rsid w:val="181C8147"/>
    <w:rsid w:val="18E118A3"/>
    <w:rsid w:val="1DBC7957"/>
    <w:rsid w:val="2F69316A"/>
    <w:rsid w:val="38EE7964"/>
    <w:rsid w:val="3E425748"/>
    <w:rsid w:val="41E62AFF"/>
    <w:rsid w:val="43638F4C"/>
    <w:rsid w:val="49E60315"/>
    <w:rsid w:val="4BC7BE14"/>
    <w:rsid w:val="4E14813D"/>
    <w:rsid w:val="5E9D049E"/>
    <w:rsid w:val="60F4E3E4"/>
    <w:rsid w:val="61B3B21B"/>
    <w:rsid w:val="62B06867"/>
    <w:rsid w:val="6BE992E4"/>
    <w:rsid w:val="6C73A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DE81A"/>
  <w15:docId w15:val="{F7465780-3B75-4B18-87FE-9EC91CD5E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B47"/>
  </w:style>
  <w:style w:type="paragraph" w:styleId="Heading1">
    <w:name w:val="heading 1"/>
    <w:basedOn w:val="Normal"/>
    <w:next w:val="Normal"/>
    <w:link w:val="Heading1Char"/>
    <w:uiPriority w:val="9"/>
    <w:qFormat/>
    <w:rsid w:val="00B56B47"/>
    <w:pPr>
      <w:pBdr>
        <w:top w:val="single" w:sz="24" w:space="0" w:color="499BC9" w:themeColor="accent1"/>
        <w:left w:val="single" w:sz="24" w:space="0" w:color="499BC9" w:themeColor="accent1"/>
        <w:bottom w:val="single" w:sz="24" w:space="0" w:color="499BC9" w:themeColor="accent1"/>
        <w:right w:val="single" w:sz="24" w:space="0" w:color="499BC9" w:themeColor="accent1"/>
      </w:pBdr>
      <w:shd w:val="clear" w:color="auto" w:fill="499BC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56B47"/>
    <w:pPr>
      <w:pBdr>
        <w:top w:val="single" w:sz="24" w:space="0" w:color="DAEAF4" w:themeColor="accent1" w:themeTint="33"/>
        <w:left w:val="single" w:sz="24" w:space="0" w:color="DAEAF4" w:themeColor="accent1" w:themeTint="33"/>
        <w:bottom w:val="single" w:sz="24" w:space="0" w:color="DAEAF4" w:themeColor="accent1" w:themeTint="33"/>
        <w:right w:val="single" w:sz="24" w:space="0" w:color="DAEAF4" w:themeColor="accent1" w:themeTint="33"/>
      </w:pBdr>
      <w:shd w:val="clear" w:color="auto" w:fill="DAEA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56B47"/>
    <w:pPr>
      <w:pBdr>
        <w:top w:val="single" w:sz="6" w:space="2" w:color="499BC9" w:themeColor="accent1"/>
      </w:pBdr>
      <w:spacing w:before="300" w:after="0"/>
      <w:outlineLvl w:val="2"/>
    </w:pPr>
    <w:rPr>
      <w:caps/>
      <w:color w:val="1F4E69" w:themeColor="accent1" w:themeShade="7F"/>
      <w:spacing w:val="15"/>
    </w:rPr>
  </w:style>
  <w:style w:type="paragraph" w:styleId="Heading4">
    <w:name w:val="heading 4"/>
    <w:basedOn w:val="Normal"/>
    <w:next w:val="Normal"/>
    <w:link w:val="Heading4Char"/>
    <w:uiPriority w:val="9"/>
    <w:unhideWhenUsed/>
    <w:qFormat/>
    <w:rsid w:val="00B56B47"/>
    <w:pPr>
      <w:pBdr>
        <w:top w:val="dotted" w:sz="6" w:space="2" w:color="499BC9" w:themeColor="accent1"/>
      </w:pBdr>
      <w:spacing w:before="200" w:after="0"/>
      <w:outlineLvl w:val="3"/>
    </w:pPr>
    <w:rPr>
      <w:caps/>
      <w:color w:val="2F759E" w:themeColor="accent1" w:themeShade="BF"/>
      <w:spacing w:val="10"/>
    </w:rPr>
  </w:style>
  <w:style w:type="paragraph" w:styleId="Heading5">
    <w:name w:val="heading 5"/>
    <w:basedOn w:val="Normal"/>
    <w:next w:val="Normal"/>
    <w:link w:val="Heading5Char"/>
    <w:uiPriority w:val="9"/>
    <w:unhideWhenUsed/>
    <w:qFormat/>
    <w:rsid w:val="00B56B47"/>
    <w:pPr>
      <w:pBdr>
        <w:bottom w:val="single" w:sz="6" w:space="1" w:color="499BC9" w:themeColor="accent1"/>
      </w:pBdr>
      <w:spacing w:before="200" w:after="0"/>
      <w:outlineLvl w:val="4"/>
    </w:pPr>
    <w:rPr>
      <w:caps/>
      <w:color w:val="2F759E" w:themeColor="accent1" w:themeShade="BF"/>
      <w:spacing w:val="10"/>
    </w:rPr>
  </w:style>
  <w:style w:type="paragraph" w:styleId="Heading6">
    <w:name w:val="heading 6"/>
    <w:basedOn w:val="Normal"/>
    <w:next w:val="Normal"/>
    <w:link w:val="Heading6Char"/>
    <w:uiPriority w:val="9"/>
    <w:unhideWhenUsed/>
    <w:qFormat/>
    <w:rsid w:val="00B56B47"/>
    <w:pPr>
      <w:pBdr>
        <w:bottom w:val="dotted" w:sz="6" w:space="1" w:color="499BC9" w:themeColor="accent1"/>
      </w:pBdr>
      <w:spacing w:before="200" w:after="0"/>
      <w:outlineLvl w:val="5"/>
    </w:pPr>
    <w:rPr>
      <w:caps/>
      <w:color w:val="2F759E" w:themeColor="accent1" w:themeShade="BF"/>
      <w:spacing w:val="10"/>
    </w:rPr>
  </w:style>
  <w:style w:type="paragraph" w:styleId="Heading7">
    <w:name w:val="heading 7"/>
    <w:basedOn w:val="Normal"/>
    <w:next w:val="Normal"/>
    <w:link w:val="Heading7Char"/>
    <w:uiPriority w:val="9"/>
    <w:unhideWhenUsed/>
    <w:qFormat/>
    <w:rsid w:val="00B56B47"/>
    <w:pPr>
      <w:spacing w:before="200" w:after="0"/>
      <w:outlineLvl w:val="6"/>
    </w:pPr>
    <w:rPr>
      <w:caps/>
      <w:color w:val="2F759E" w:themeColor="accent1" w:themeShade="BF"/>
      <w:spacing w:val="10"/>
    </w:rPr>
  </w:style>
  <w:style w:type="paragraph" w:styleId="Heading8">
    <w:name w:val="heading 8"/>
    <w:basedOn w:val="Normal"/>
    <w:next w:val="Normal"/>
    <w:link w:val="Heading8Char"/>
    <w:uiPriority w:val="9"/>
    <w:semiHidden/>
    <w:unhideWhenUsed/>
    <w:qFormat/>
    <w:rsid w:val="00B56B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6B4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A">
    <w:name w:val="Header &amp; Footer A"/>
    <w:pPr>
      <w:tabs>
        <w:tab w:val="right" w:pos="8215"/>
      </w:tabs>
      <w:suppressAutoHyphens/>
      <w:spacing w:after="180" w:line="312" w:lineRule="auto"/>
    </w:pPr>
    <w:rPr>
      <w:rFonts w:ascii="Didot" w:hAnsi="Didot" w:cs="Arial Unicode MS"/>
      <w:b/>
      <w:bCs/>
      <w:color w:val="000000"/>
      <w:sz w:val="14"/>
      <w:szCs w:val="14"/>
      <w:lang w:val="en-US"/>
    </w:rPr>
  </w:style>
  <w:style w:type="paragraph" w:customStyle="1" w:styleId="Heading2A">
    <w:name w:val="Heading 2 A"/>
    <w:pPr>
      <w:keepNext/>
      <w:suppressAutoHyphens/>
      <w:outlineLvl w:val="1"/>
    </w:pPr>
    <w:rPr>
      <w:rFonts w:ascii="Didot" w:hAnsi="Didot" w:cs="Arial Unicode MS"/>
      <w:b/>
      <w:bCs/>
      <w:color w:val="000000"/>
      <w:sz w:val="18"/>
      <w:szCs w:val="18"/>
      <w:lang w:val="en-US"/>
    </w:rPr>
  </w:style>
  <w:style w:type="numbering" w:customStyle="1" w:styleId="Bullet">
    <w:name w:val="Bullet"/>
    <w:pPr>
      <w:numPr>
        <w:numId w:val="1"/>
      </w:numPr>
    </w:pPr>
  </w:style>
  <w:style w:type="paragraph" w:styleId="ListParagraph">
    <w:name w:val="List Paragraph"/>
    <w:basedOn w:val="Normal"/>
    <w:uiPriority w:val="34"/>
    <w:qFormat/>
    <w:rsid w:val="00D340F0"/>
    <w:pPr>
      <w:ind w:left="720"/>
      <w:contextualSpacing/>
    </w:pPr>
  </w:style>
  <w:style w:type="character" w:styleId="UnresolvedMention">
    <w:name w:val="Unresolved Mention"/>
    <w:basedOn w:val="DefaultParagraphFont"/>
    <w:uiPriority w:val="99"/>
    <w:semiHidden/>
    <w:unhideWhenUsed/>
    <w:rsid w:val="00767637"/>
    <w:rPr>
      <w:color w:val="605E5C"/>
      <w:shd w:val="clear" w:color="auto" w:fill="E1DFDD"/>
    </w:rPr>
  </w:style>
  <w:style w:type="character" w:styleId="FollowedHyperlink">
    <w:name w:val="FollowedHyperlink"/>
    <w:basedOn w:val="DefaultParagraphFont"/>
    <w:uiPriority w:val="99"/>
    <w:semiHidden/>
    <w:unhideWhenUsed/>
    <w:rsid w:val="00767637"/>
    <w:rPr>
      <w:color w:val="FF00FF" w:themeColor="followedHyperlink"/>
      <w:u w:val="single"/>
    </w:rPr>
  </w:style>
  <w:style w:type="character" w:customStyle="1" w:styleId="Heading1Char">
    <w:name w:val="Heading 1 Char"/>
    <w:basedOn w:val="DefaultParagraphFont"/>
    <w:link w:val="Heading1"/>
    <w:uiPriority w:val="9"/>
    <w:rsid w:val="00B56B47"/>
    <w:rPr>
      <w:caps/>
      <w:color w:val="FFFFFF" w:themeColor="background1"/>
      <w:spacing w:val="15"/>
      <w:sz w:val="22"/>
      <w:szCs w:val="22"/>
      <w:shd w:val="clear" w:color="auto" w:fill="499BC9" w:themeFill="accent1"/>
    </w:rPr>
  </w:style>
  <w:style w:type="character" w:customStyle="1" w:styleId="Heading2Char">
    <w:name w:val="Heading 2 Char"/>
    <w:basedOn w:val="DefaultParagraphFont"/>
    <w:link w:val="Heading2"/>
    <w:uiPriority w:val="9"/>
    <w:rsid w:val="00B56B47"/>
    <w:rPr>
      <w:caps/>
      <w:spacing w:val="15"/>
      <w:shd w:val="clear" w:color="auto" w:fill="DAEAF4" w:themeFill="accent1" w:themeFillTint="33"/>
    </w:rPr>
  </w:style>
  <w:style w:type="character" w:customStyle="1" w:styleId="Heading3Char">
    <w:name w:val="Heading 3 Char"/>
    <w:basedOn w:val="DefaultParagraphFont"/>
    <w:link w:val="Heading3"/>
    <w:uiPriority w:val="9"/>
    <w:rsid w:val="00B56B47"/>
    <w:rPr>
      <w:caps/>
      <w:color w:val="1F4E69" w:themeColor="accent1" w:themeShade="7F"/>
      <w:spacing w:val="15"/>
    </w:rPr>
  </w:style>
  <w:style w:type="character" w:customStyle="1" w:styleId="Heading4Char">
    <w:name w:val="Heading 4 Char"/>
    <w:basedOn w:val="DefaultParagraphFont"/>
    <w:link w:val="Heading4"/>
    <w:uiPriority w:val="9"/>
    <w:rsid w:val="00B56B47"/>
    <w:rPr>
      <w:caps/>
      <w:color w:val="2F759E" w:themeColor="accent1" w:themeShade="BF"/>
      <w:spacing w:val="10"/>
    </w:rPr>
  </w:style>
  <w:style w:type="character" w:customStyle="1" w:styleId="Heading5Char">
    <w:name w:val="Heading 5 Char"/>
    <w:basedOn w:val="DefaultParagraphFont"/>
    <w:link w:val="Heading5"/>
    <w:uiPriority w:val="9"/>
    <w:rsid w:val="00B56B47"/>
    <w:rPr>
      <w:caps/>
      <w:color w:val="2F759E" w:themeColor="accent1" w:themeShade="BF"/>
      <w:spacing w:val="10"/>
    </w:rPr>
  </w:style>
  <w:style w:type="character" w:customStyle="1" w:styleId="Heading6Char">
    <w:name w:val="Heading 6 Char"/>
    <w:basedOn w:val="DefaultParagraphFont"/>
    <w:link w:val="Heading6"/>
    <w:uiPriority w:val="9"/>
    <w:rsid w:val="00B56B47"/>
    <w:rPr>
      <w:caps/>
      <w:color w:val="2F759E" w:themeColor="accent1" w:themeShade="BF"/>
      <w:spacing w:val="10"/>
    </w:rPr>
  </w:style>
  <w:style w:type="character" w:customStyle="1" w:styleId="Heading7Char">
    <w:name w:val="Heading 7 Char"/>
    <w:basedOn w:val="DefaultParagraphFont"/>
    <w:link w:val="Heading7"/>
    <w:uiPriority w:val="9"/>
    <w:rsid w:val="00B56B47"/>
    <w:rPr>
      <w:caps/>
      <w:color w:val="2F759E" w:themeColor="accent1" w:themeShade="BF"/>
      <w:spacing w:val="10"/>
    </w:rPr>
  </w:style>
  <w:style w:type="character" w:customStyle="1" w:styleId="Heading8Char">
    <w:name w:val="Heading 8 Char"/>
    <w:basedOn w:val="DefaultParagraphFont"/>
    <w:link w:val="Heading8"/>
    <w:uiPriority w:val="9"/>
    <w:semiHidden/>
    <w:rsid w:val="00B56B47"/>
    <w:rPr>
      <w:caps/>
      <w:spacing w:val="10"/>
      <w:sz w:val="18"/>
      <w:szCs w:val="18"/>
    </w:rPr>
  </w:style>
  <w:style w:type="character" w:customStyle="1" w:styleId="Heading9Char">
    <w:name w:val="Heading 9 Char"/>
    <w:basedOn w:val="DefaultParagraphFont"/>
    <w:link w:val="Heading9"/>
    <w:uiPriority w:val="9"/>
    <w:semiHidden/>
    <w:rsid w:val="00B56B47"/>
    <w:rPr>
      <w:i/>
      <w:iCs/>
      <w:caps/>
      <w:spacing w:val="10"/>
      <w:sz w:val="18"/>
      <w:szCs w:val="18"/>
    </w:rPr>
  </w:style>
  <w:style w:type="paragraph" w:styleId="Caption">
    <w:name w:val="caption"/>
    <w:basedOn w:val="Normal"/>
    <w:next w:val="Normal"/>
    <w:uiPriority w:val="35"/>
    <w:semiHidden/>
    <w:unhideWhenUsed/>
    <w:qFormat/>
    <w:rsid w:val="00B56B47"/>
    <w:rPr>
      <w:b/>
      <w:bCs/>
      <w:color w:val="2F759E" w:themeColor="accent1" w:themeShade="BF"/>
      <w:sz w:val="16"/>
      <w:szCs w:val="16"/>
    </w:rPr>
  </w:style>
  <w:style w:type="paragraph" w:styleId="Title">
    <w:name w:val="Title"/>
    <w:basedOn w:val="Normal"/>
    <w:next w:val="Normal"/>
    <w:link w:val="TitleChar"/>
    <w:uiPriority w:val="10"/>
    <w:qFormat/>
    <w:rsid w:val="00B56B47"/>
    <w:pPr>
      <w:spacing w:before="0" w:after="0"/>
    </w:pPr>
    <w:rPr>
      <w:rFonts w:asciiTheme="majorHAnsi" w:eastAsiaTheme="majorEastAsia" w:hAnsiTheme="majorHAnsi" w:cstheme="majorBidi"/>
      <w:caps/>
      <w:color w:val="499BC9" w:themeColor="accent1"/>
      <w:spacing w:val="10"/>
      <w:sz w:val="52"/>
      <w:szCs w:val="52"/>
    </w:rPr>
  </w:style>
  <w:style w:type="character" w:customStyle="1" w:styleId="TitleChar">
    <w:name w:val="Title Char"/>
    <w:basedOn w:val="DefaultParagraphFont"/>
    <w:link w:val="Title"/>
    <w:uiPriority w:val="10"/>
    <w:rsid w:val="00B56B47"/>
    <w:rPr>
      <w:rFonts w:asciiTheme="majorHAnsi" w:eastAsiaTheme="majorEastAsia" w:hAnsiTheme="majorHAnsi" w:cstheme="majorBidi"/>
      <w:caps/>
      <w:color w:val="499BC9" w:themeColor="accent1"/>
      <w:spacing w:val="10"/>
      <w:sz w:val="52"/>
      <w:szCs w:val="52"/>
    </w:rPr>
  </w:style>
  <w:style w:type="paragraph" w:styleId="Subtitle">
    <w:name w:val="Subtitle"/>
    <w:basedOn w:val="Normal"/>
    <w:next w:val="Normal"/>
    <w:link w:val="SubtitleChar"/>
    <w:uiPriority w:val="11"/>
    <w:qFormat/>
    <w:rsid w:val="00B56B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6B47"/>
    <w:rPr>
      <w:caps/>
      <w:color w:val="595959" w:themeColor="text1" w:themeTint="A6"/>
      <w:spacing w:val="10"/>
      <w:sz w:val="21"/>
      <w:szCs w:val="21"/>
    </w:rPr>
  </w:style>
  <w:style w:type="character" w:styleId="Strong">
    <w:name w:val="Strong"/>
    <w:uiPriority w:val="22"/>
    <w:qFormat/>
    <w:rsid w:val="00B56B47"/>
    <w:rPr>
      <w:b/>
      <w:bCs/>
    </w:rPr>
  </w:style>
  <w:style w:type="character" w:styleId="Emphasis">
    <w:name w:val="Emphasis"/>
    <w:uiPriority w:val="20"/>
    <w:qFormat/>
    <w:rsid w:val="00B56B47"/>
    <w:rPr>
      <w:caps/>
      <w:color w:val="1F4E69" w:themeColor="accent1" w:themeShade="7F"/>
      <w:spacing w:val="5"/>
    </w:rPr>
  </w:style>
  <w:style w:type="paragraph" w:styleId="NoSpacing">
    <w:name w:val="No Spacing"/>
    <w:uiPriority w:val="1"/>
    <w:qFormat/>
    <w:rsid w:val="00B56B47"/>
    <w:pPr>
      <w:spacing w:after="0" w:line="240" w:lineRule="auto"/>
    </w:pPr>
  </w:style>
  <w:style w:type="paragraph" w:styleId="Quote">
    <w:name w:val="Quote"/>
    <w:basedOn w:val="Normal"/>
    <w:next w:val="Normal"/>
    <w:link w:val="QuoteChar"/>
    <w:uiPriority w:val="29"/>
    <w:qFormat/>
    <w:rsid w:val="00B56B47"/>
    <w:rPr>
      <w:i/>
      <w:iCs/>
      <w:sz w:val="24"/>
      <w:szCs w:val="24"/>
    </w:rPr>
  </w:style>
  <w:style w:type="character" w:customStyle="1" w:styleId="QuoteChar">
    <w:name w:val="Quote Char"/>
    <w:basedOn w:val="DefaultParagraphFont"/>
    <w:link w:val="Quote"/>
    <w:uiPriority w:val="29"/>
    <w:rsid w:val="00B56B47"/>
    <w:rPr>
      <w:i/>
      <w:iCs/>
      <w:sz w:val="24"/>
      <w:szCs w:val="24"/>
    </w:rPr>
  </w:style>
  <w:style w:type="paragraph" w:styleId="IntenseQuote">
    <w:name w:val="Intense Quote"/>
    <w:basedOn w:val="Normal"/>
    <w:next w:val="Normal"/>
    <w:link w:val="IntenseQuoteChar"/>
    <w:uiPriority w:val="30"/>
    <w:qFormat/>
    <w:rsid w:val="00B56B47"/>
    <w:pPr>
      <w:spacing w:before="240" w:after="240" w:line="240" w:lineRule="auto"/>
      <w:ind w:left="1080" w:right="1080"/>
      <w:jc w:val="center"/>
    </w:pPr>
    <w:rPr>
      <w:color w:val="499BC9" w:themeColor="accent1"/>
      <w:sz w:val="24"/>
      <w:szCs w:val="24"/>
    </w:rPr>
  </w:style>
  <w:style w:type="character" w:customStyle="1" w:styleId="IntenseQuoteChar">
    <w:name w:val="Intense Quote Char"/>
    <w:basedOn w:val="DefaultParagraphFont"/>
    <w:link w:val="IntenseQuote"/>
    <w:uiPriority w:val="30"/>
    <w:rsid w:val="00B56B47"/>
    <w:rPr>
      <w:color w:val="499BC9" w:themeColor="accent1"/>
      <w:sz w:val="24"/>
      <w:szCs w:val="24"/>
    </w:rPr>
  </w:style>
  <w:style w:type="character" w:styleId="SubtleEmphasis">
    <w:name w:val="Subtle Emphasis"/>
    <w:uiPriority w:val="19"/>
    <w:qFormat/>
    <w:rsid w:val="00B56B47"/>
    <w:rPr>
      <w:i/>
      <w:iCs/>
      <w:color w:val="1F4E69" w:themeColor="accent1" w:themeShade="7F"/>
    </w:rPr>
  </w:style>
  <w:style w:type="character" w:styleId="IntenseEmphasis">
    <w:name w:val="Intense Emphasis"/>
    <w:uiPriority w:val="21"/>
    <w:qFormat/>
    <w:rsid w:val="00B56B47"/>
    <w:rPr>
      <w:b/>
      <w:bCs/>
      <w:caps/>
      <w:color w:val="1F4E69" w:themeColor="accent1" w:themeShade="7F"/>
      <w:spacing w:val="10"/>
    </w:rPr>
  </w:style>
  <w:style w:type="character" w:styleId="SubtleReference">
    <w:name w:val="Subtle Reference"/>
    <w:uiPriority w:val="31"/>
    <w:qFormat/>
    <w:rsid w:val="00B56B47"/>
    <w:rPr>
      <w:b/>
      <w:bCs/>
      <w:color w:val="499BC9" w:themeColor="accent1"/>
    </w:rPr>
  </w:style>
  <w:style w:type="character" w:styleId="IntenseReference">
    <w:name w:val="Intense Reference"/>
    <w:uiPriority w:val="32"/>
    <w:qFormat/>
    <w:rsid w:val="00B56B47"/>
    <w:rPr>
      <w:b/>
      <w:bCs/>
      <w:i/>
      <w:iCs/>
      <w:caps/>
      <w:color w:val="499BC9" w:themeColor="accent1"/>
    </w:rPr>
  </w:style>
  <w:style w:type="character" w:styleId="BookTitle">
    <w:name w:val="Book Title"/>
    <w:uiPriority w:val="33"/>
    <w:qFormat/>
    <w:rsid w:val="00B56B47"/>
    <w:rPr>
      <w:b/>
      <w:bCs/>
      <w:i/>
      <w:iCs/>
      <w:spacing w:val="0"/>
    </w:rPr>
  </w:style>
  <w:style w:type="paragraph" w:styleId="TOCHeading">
    <w:name w:val="TOC Heading"/>
    <w:basedOn w:val="Heading1"/>
    <w:next w:val="Normal"/>
    <w:uiPriority w:val="39"/>
    <w:semiHidden/>
    <w:unhideWhenUsed/>
    <w:qFormat/>
    <w:rsid w:val="00B56B47"/>
    <w:pPr>
      <w:outlineLvl w:val="9"/>
    </w:pPr>
  </w:style>
  <w:style w:type="paragraph" w:styleId="Header">
    <w:name w:val="header"/>
    <w:basedOn w:val="Normal"/>
    <w:link w:val="HeaderChar"/>
    <w:uiPriority w:val="99"/>
    <w:unhideWhenUsed/>
    <w:rsid w:val="00B56B4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56B47"/>
  </w:style>
  <w:style w:type="paragraph" w:styleId="Footer">
    <w:name w:val="footer"/>
    <w:basedOn w:val="Normal"/>
    <w:link w:val="FooterChar"/>
    <w:uiPriority w:val="99"/>
    <w:unhideWhenUsed/>
    <w:rsid w:val="00B56B4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56B47"/>
  </w:style>
  <w:style w:type="character" w:styleId="CommentReference">
    <w:name w:val="annotation reference"/>
    <w:basedOn w:val="DefaultParagraphFont"/>
    <w:uiPriority w:val="99"/>
    <w:semiHidden/>
    <w:unhideWhenUsed/>
    <w:rsid w:val="002A6473"/>
    <w:rPr>
      <w:sz w:val="16"/>
      <w:szCs w:val="16"/>
    </w:rPr>
  </w:style>
  <w:style w:type="paragraph" w:styleId="CommentText">
    <w:name w:val="annotation text"/>
    <w:basedOn w:val="Normal"/>
    <w:link w:val="CommentTextChar"/>
    <w:uiPriority w:val="99"/>
    <w:semiHidden/>
    <w:unhideWhenUsed/>
    <w:rsid w:val="002A6473"/>
    <w:pPr>
      <w:spacing w:line="240" w:lineRule="auto"/>
    </w:pPr>
  </w:style>
  <w:style w:type="character" w:customStyle="1" w:styleId="CommentTextChar">
    <w:name w:val="Comment Text Char"/>
    <w:basedOn w:val="DefaultParagraphFont"/>
    <w:link w:val="CommentText"/>
    <w:uiPriority w:val="99"/>
    <w:semiHidden/>
    <w:rsid w:val="002A6473"/>
  </w:style>
  <w:style w:type="paragraph" w:styleId="CommentSubject">
    <w:name w:val="annotation subject"/>
    <w:basedOn w:val="CommentText"/>
    <w:next w:val="CommentText"/>
    <w:link w:val="CommentSubjectChar"/>
    <w:uiPriority w:val="99"/>
    <w:semiHidden/>
    <w:unhideWhenUsed/>
    <w:rsid w:val="002A6473"/>
    <w:rPr>
      <w:b/>
      <w:bCs/>
    </w:rPr>
  </w:style>
  <w:style w:type="character" w:customStyle="1" w:styleId="CommentSubjectChar">
    <w:name w:val="Comment Subject Char"/>
    <w:basedOn w:val="CommentTextChar"/>
    <w:link w:val="CommentSubject"/>
    <w:uiPriority w:val="99"/>
    <w:semiHidden/>
    <w:rsid w:val="002A6473"/>
    <w:rPr>
      <w:b/>
      <w:bCs/>
    </w:rPr>
  </w:style>
  <w:style w:type="paragraph" w:styleId="Revision">
    <w:name w:val="Revision"/>
    <w:hidden/>
    <w:uiPriority w:val="99"/>
    <w:semiHidden/>
    <w:rsid w:val="002A6473"/>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danielcgboddington@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AEB24740335F4C8D0E4BECC8B6387F" ma:contentTypeVersion="13" ma:contentTypeDescription="Create a new document." ma:contentTypeScope="" ma:versionID="213a71354c7f7bd78a67b123aa8cfaed">
  <xsd:schema xmlns:xsd="http://www.w3.org/2001/XMLSchema" xmlns:xs="http://www.w3.org/2001/XMLSchema" xmlns:p="http://schemas.microsoft.com/office/2006/metadata/properties" xmlns:ns3="7a892f5e-6d3a-4de6-a5a4-5a38b761c326" xmlns:ns4="b65cb826-bc98-4c43-b849-32d640e682a2" targetNamespace="http://schemas.microsoft.com/office/2006/metadata/properties" ma:root="true" ma:fieldsID="d151330282ed0ce2663c171631cdce18" ns3:_="" ns4:_="">
    <xsd:import namespace="7a892f5e-6d3a-4de6-a5a4-5a38b761c326"/>
    <xsd:import namespace="b65cb826-bc98-4c43-b849-32d640e682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92f5e-6d3a-4de6-a5a4-5a38b761c3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5cb826-bc98-4c43-b849-32d640e682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5A458D-E920-49E0-BC3C-3EAD7C74C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92f5e-6d3a-4de6-a5a4-5a38b761c326"/>
    <ds:schemaRef ds:uri="b65cb826-bc98-4c43-b849-32d640e68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961C86-96EA-480B-B348-2395564D7E11}">
  <ds:schemaRefs>
    <ds:schemaRef ds:uri="http://schemas.microsoft.com/sharepoint/v3/contenttype/forms"/>
  </ds:schemaRefs>
</ds:datastoreItem>
</file>

<file path=customXml/itemProps3.xml><?xml version="1.0" encoding="utf-8"?>
<ds:datastoreItem xmlns:ds="http://schemas.openxmlformats.org/officeDocument/2006/customXml" ds:itemID="{A685B90E-CABA-485B-B29B-3227EEB66E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Links>
    <vt:vector size="12" baseType="variant">
      <vt:variant>
        <vt:i4>393311</vt:i4>
      </vt:variant>
      <vt:variant>
        <vt:i4>3</vt:i4>
      </vt:variant>
      <vt:variant>
        <vt:i4>0</vt:i4>
      </vt:variant>
      <vt:variant>
        <vt:i4>5</vt:i4>
      </vt:variant>
      <vt:variant>
        <vt:lpwstr>https://danb13.github.io/</vt:lpwstr>
      </vt:variant>
      <vt:variant>
        <vt:lpwstr/>
      </vt:variant>
      <vt:variant>
        <vt:i4>786495</vt:i4>
      </vt:variant>
      <vt:variant>
        <vt:i4>0</vt:i4>
      </vt:variant>
      <vt:variant>
        <vt:i4>0</vt:i4>
      </vt:variant>
      <vt:variant>
        <vt:i4>5</vt:i4>
      </vt:variant>
      <vt:variant>
        <vt:lpwstr>mailto:danielcgboddington@gmail.com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Boddington</dc:creator>
  <cp:lastModifiedBy>Dan Boddington</cp:lastModifiedBy>
  <cp:revision>2</cp:revision>
  <dcterms:created xsi:type="dcterms:W3CDTF">2021-08-26T14:43:00Z</dcterms:created>
  <dcterms:modified xsi:type="dcterms:W3CDTF">2021-08-26T14:43:00Z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0x01010020AEB24740335F4C8D0E4BECC8B6387F</vt:lpwstr>
  </property>
</Properties>
</file>